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F2A72" w14:textId="48F7EB88" w:rsidR="00BF36B5" w:rsidRDefault="004C07CB" w:rsidP="00BF36B5">
      <w:pPr>
        <w:pStyle w:val="Title"/>
        <w:rPr>
          <w:lang w:val="en-GB"/>
        </w:rPr>
      </w:pPr>
      <w:r>
        <w:rPr>
          <w:lang w:val="en-GB"/>
        </w:rPr>
        <w:t xml:space="preserve">English </w:t>
      </w:r>
      <w:r w:rsidR="00BF36B5">
        <w:rPr>
          <w:lang w:val="en-GB"/>
        </w:rPr>
        <w:t>Comparative Essay</w:t>
      </w:r>
    </w:p>
    <w:p w14:paraId="642C2DA8" w14:textId="77777777" w:rsidR="00BF36B5" w:rsidRDefault="00BF36B5" w:rsidP="004A0194">
      <w:pPr>
        <w:pStyle w:val="NormalWeb"/>
        <w:spacing w:before="0" w:beforeAutospacing="0" w:after="0" w:afterAutospacing="0"/>
        <w:rPr>
          <w:rFonts w:ascii="Calibri" w:hAnsi="Calibri"/>
          <w:lang w:val="en-GB"/>
        </w:rPr>
      </w:pPr>
    </w:p>
    <w:p w14:paraId="712477E5" w14:textId="41CBE20D" w:rsidR="004A0194" w:rsidRPr="00AE3340" w:rsidRDefault="004A0194" w:rsidP="004A0194">
      <w:pPr>
        <w:pStyle w:val="NormalWeb"/>
        <w:spacing w:before="0" w:beforeAutospacing="0" w:after="0" w:afterAutospacing="0"/>
        <w:rPr>
          <w:rFonts w:ascii="Calibri" w:hAnsi="Calibri"/>
          <w:lang w:val="en-GB"/>
        </w:rPr>
      </w:pPr>
      <w:del w:id="0" w:author="jak cary" w:date="2017-03-08T21:30:00Z">
        <w:r w:rsidRPr="00AE3340" w:rsidDel="00E3347D">
          <w:rPr>
            <w:rFonts w:ascii="Calibri" w:hAnsi="Calibri"/>
            <w:lang w:val="en-GB"/>
          </w:rPr>
          <w:delText>In the</w:delText>
        </w:r>
      </w:del>
      <w:ins w:id="1" w:author="jak cary" w:date="2017-03-08T21:30:00Z">
        <w:r w:rsidR="00E3347D">
          <w:rPr>
            <w:rFonts w:ascii="Calibri" w:hAnsi="Calibri"/>
            <w:lang w:val="en-GB"/>
          </w:rPr>
          <w:t xml:space="preserve"> </w:t>
        </w:r>
        <w:proofErr w:type="gramStart"/>
        <w:r w:rsidR="00E3347D">
          <w:rPr>
            <w:rFonts w:ascii="Calibri" w:hAnsi="Calibri"/>
            <w:lang w:val="en-GB"/>
          </w:rPr>
          <w:t xml:space="preserve">Both </w:t>
        </w:r>
      </w:ins>
      <w:del w:id="2" w:author="jak cary" w:date="2017-03-08T21:30:00Z">
        <w:r w:rsidRPr="00AE3340" w:rsidDel="00E3347D">
          <w:rPr>
            <w:rFonts w:ascii="Calibri" w:hAnsi="Calibri"/>
            <w:lang w:val="en-GB"/>
          </w:rPr>
          <w:delText xml:space="preserve"> autobiographical speech </w:delText>
        </w:r>
      </w:del>
      <w:del w:id="3" w:author="jak cary" w:date="2017-03-08T21:31:00Z">
        <w:r w:rsidRPr="00AE3340" w:rsidDel="00E3347D">
          <w:rPr>
            <w:rFonts w:ascii="Calibri" w:hAnsi="Calibri"/>
            <w:lang w:val="en-GB"/>
          </w:rPr>
          <w:delText xml:space="preserve">by </w:delText>
        </w:r>
      </w:del>
      <w:r w:rsidRPr="00AE3340">
        <w:rPr>
          <w:rFonts w:ascii="Calibri" w:hAnsi="Calibri"/>
          <w:lang w:val="en-GB"/>
        </w:rPr>
        <w:t xml:space="preserve">Chimamanda Adiche </w:t>
      </w:r>
      <w:ins w:id="4" w:author="jak cary" w:date="2017-03-08T21:31:00Z">
        <w:r w:rsidR="00E3347D" w:rsidRPr="00AE3340">
          <w:rPr>
            <w:rFonts w:ascii="Calibri" w:hAnsi="Calibri"/>
            <w:lang w:val="en-GB"/>
          </w:rPr>
          <w:t xml:space="preserve">autobiographical speech </w:t>
        </w:r>
      </w:ins>
      <w:r w:rsidRPr="00AE3340">
        <w:rPr>
          <w:rFonts w:ascii="Calibri" w:hAnsi="Calibri"/>
          <w:lang w:val="en-GB"/>
        </w:rPr>
        <w:t xml:space="preserve">and </w:t>
      </w:r>
      <w:del w:id="5" w:author="jak cary" w:date="2017-03-08T21:29:00Z">
        <w:r w:rsidRPr="00AE3340" w:rsidDel="00E3347D">
          <w:rPr>
            <w:rFonts w:ascii="Calibri" w:hAnsi="Calibri"/>
            <w:lang w:val="en-GB"/>
          </w:rPr>
          <w:delText xml:space="preserve">the </w:delText>
        </w:r>
      </w:del>
      <w:r w:rsidRPr="00AE3340">
        <w:rPr>
          <w:rFonts w:ascii="Calibri" w:hAnsi="Calibri"/>
          <w:lang w:val="en-GB"/>
        </w:rPr>
        <w:t xml:space="preserve">in Maya Angelou's autobiography </w:t>
      </w:r>
      <w:del w:id="6" w:author="jak cary" w:date="2017-03-08T21:31:00Z">
        <w:r w:rsidRPr="00AE3340" w:rsidDel="00E3347D">
          <w:rPr>
            <w:rFonts w:ascii="Calibri" w:hAnsi="Calibri"/>
            <w:lang w:val="en-GB"/>
          </w:rPr>
          <w:delText xml:space="preserve">they both </w:delText>
        </w:r>
      </w:del>
      <w:r w:rsidRPr="00AE3340">
        <w:rPr>
          <w:rFonts w:ascii="Calibri" w:hAnsi="Calibri"/>
          <w:lang w:val="en-GB"/>
        </w:rPr>
        <w:t>talk about their experiences of how the</w:t>
      </w:r>
      <w:ins w:id="7" w:author="jak cary" w:date="2017-03-08T21:31:00Z">
        <w:r w:rsidR="00E3347D">
          <w:rPr>
            <w:rFonts w:ascii="Calibri" w:hAnsi="Calibri"/>
            <w:lang w:val="en-GB"/>
          </w:rPr>
          <w:t>ir</w:t>
        </w:r>
      </w:ins>
      <w:r w:rsidRPr="00AE3340">
        <w:rPr>
          <w:rFonts w:ascii="Calibri" w:hAnsi="Calibri"/>
          <w:lang w:val="en-GB"/>
        </w:rPr>
        <w:t xml:space="preserve"> culture </w:t>
      </w:r>
      <w:ins w:id="8" w:author="jak cary" w:date="2017-03-08T21:31:00Z">
        <w:r w:rsidR="00E3347D">
          <w:rPr>
            <w:rFonts w:ascii="Calibri" w:hAnsi="Calibri"/>
            <w:lang w:val="en-GB"/>
          </w:rPr>
          <w:t xml:space="preserve">and race </w:t>
        </w:r>
      </w:ins>
      <w:del w:id="9" w:author="jak cary" w:date="2017-03-08T21:31:00Z">
        <w:r w:rsidRPr="00AE3340" w:rsidDel="00E3347D">
          <w:rPr>
            <w:rFonts w:ascii="Calibri" w:hAnsi="Calibri"/>
            <w:lang w:val="en-GB"/>
          </w:rPr>
          <w:delText xml:space="preserve">behind being black </w:delText>
        </w:r>
      </w:del>
      <w:r w:rsidRPr="00AE3340">
        <w:rPr>
          <w:rFonts w:ascii="Calibri" w:hAnsi="Calibri"/>
          <w:lang w:val="en-GB"/>
        </w:rPr>
        <w:t>has affected their life.</w:t>
      </w:r>
      <w:proofErr w:type="gramEnd"/>
      <w:r w:rsidRPr="00AE3340">
        <w:rPr>
          <w:rFonts w:ascii="Calibri" w:hAnsi="Calibri"/>
          <w:lang w:val="en-GB"/>
        </w:rPr>
        <w:t xml:space="preserve"> Throughout each of these </w:t>
      </w:r>
      <w:del w:id="10" w:author="jak cary" w:date="2017-03-08T21:32:00Z">
        <w:r w:rsidRPr="00AE3340" w:rsidDel="00E3347D">
          <w:rPr>
            <w:rFonts w:ascii="Calibri" w:hAnsi="Calibri"/>
            <w:lang w:val="en-GB"/>
          </w:rPr>
          <w:delText xml:space="preserve">peoples </w:delText>
        </w:r>
      </w:del>
      <w:r w:rsidRPr="00AE3340">
        <w:rPr>
          <w:rFonts w:ascii="Calibri" w:hAnsi="Calibri"/>
          <w:lang w:val="en-GB"/>
        </w:rPr>
        <w:t xml:space="preserve">texts there are many points raised about </w:t>
      </w:r>
      <w:ins w:id="11" w:author="jak cary" w:date="2017-03-08T21:32:00Z">
        <w:r w:rsidR="00E3347D">
          <w:rPr>
            <w:rFonts w:ascii="Calibri" w:hAnsi="Calibri"/>
            <w:lang w:val="en-GB"/>
          </w:rPr>
          <w:t xml:space="preserve">White </w:t>
        </w:r>
      </w:ins>
      <w:r w:rsidRPr="00AE3340">
        <w:rPr>
          <w:rFonts w:ascii="Calibri" w:hAnsi="Calibri"/>
          <w:lang w:val="en-GB"/>
        </w:rPr>
        <w:t xml:space="preserve">American </w:t>
      </w:r>
      <w:del w:id="12" w:author="jak cary" w:date="2017-03-08T21:32:00Z">
        <w:r w:rsidRPr="00AE3340" w:rsidDel="00E3347D">
          <w:rPr>
            <w:rFonts w:ascii="Calibri" w:hAnsi="Calibri"/>
            <w:lang w:val="en-GB"/>
          </w:rPr>
          <w:delText xml:space="preserve">and white people's </w:delText>
        </w:r>
      </w:del>
      <w:r w:rsidRPr="00AE3340">
        <w:rPr>
          <w:rFonts w:ascii="Calibri" w:hAnsi="Calibri"/>
          <w:lang w:val="en-GB"/>
        </w:rPr>
        <w:t>belief</w:t>
      </w:r>
      <w:ins w:id="13" w:author="jak cary" w:date="2017-03-08T21:32:00Z">
        <w:r w:rsidR="00E3347D">
          <w:rPr>
            <w:rFonts w:ascii="Calibri" w:hAnsi="Calibri"/>
            <w:lang w:val="en-GB"/>
          </w:rPr>
          <w:t>s</w:t>
        </w:r>
      </w:ins>
      <w:r w:rsidRPr="00AE3340">
        <w:rPr>
          <w:rFonts w:ascii="Calibri" w:hAnsi="Calibri"/>
          <w:lang w:val="en-GB"/>
        </w:rPr>
        <w:t xml:space="preserve"> about </w:t>
      </w:r>
      <w:del w:id="14" w:author="jak cary" w:date="2017-03-08T21:32:00Z">
        <w:r w:rsidRPr="00AE3340" w:rsidDel="00E3347D">
          <w:rPr>
            <w:rFonts w:ascii="Calibri" w:hAnsi="Calibri"/>
            <w:lang w:val="en-GB"/>
          </w:rPr>
          <w:delText>black people (</w:delText>
        </w:r>
      </w:del>
      <w:r w:rsidRPr="00AE3340">
        <w:rPr>
          <w:rFonts w:ascii="Calibri" w:hAnsi="Calibri"/>
          <w:lang w:val="en-GB"/>
        </w:rPr>
        <w:t>African Americans</w:t>
      </w:r>
      <w:del w:id="15" w:author="jak cary" w:date="2017-03-08T21:32:00Z">
        <w:r w:rsidRPr="00AE3340" w:rsidDel="00E3347D">
          <w:rPr>
            <w:rFonts w:ascii="Calibri" w:hAnsi="Calibri"/>
            <w:lang w:val="en-GB"/>
          </w:rPr>
          <w:delText xml:space="preserve"> and blacks in general)</w:delText>
        </w:r>
      </w:del>
      <w:r w:rsidRPr="00AE3340">
        <w:rPr>
          <w:rFonts w:ascii="Calibri" w:hAnsi="Calibri"/>
          <w:lang w:val="en-GB"/>
        </w:rPr>
        <w:t>. I will be looking at how people in poverty are believed to live and the value placed on racial equality in both texts and comparing how they have changed over time.</w:t>
      </w:r>
    </w:p>
    <w:p w14:paraId="1F187E03" w14:textId="77777777" w:rsidR="004A0194" w:rsidRPr="00AE3340" w:rsidRDefault="004A0194" w:rsidP="004A0194">
      <w:pPr>
        <w:pStyle w:val="NormalWeb"/>
        <w:spacing w:before="0" w:beforeAutospacing="0" w:after="0" w:afterAutospacing="0"/>
        <w:rPr>
          <w:rFonts w:ascii="Calibri" w:hAnsi="Calibri"/>
          <w:lang w:val="en-GB"/>
        </w:rPr>
      </w:pPr>
      <w:r w:rsidRPr="00AE3340">
        <w:rPr>
          <w:rFonts w:ascii="Calibri" w:hAnsi="Calibri"/>
          <w:lang w:val="en-GB"/>
        </w:rPr>
        <w:t> </w:t>
      </w:r>
    </w:p>
    <w:p w14:paraId="09A6E946" w14:textId="6D552D22" w:rsidR="004A0194" w:rsidRPr="00AE3340" w:rsidRDefault="004A0194" w:rsidP="004A0194">
      <w:pPr>
        <w:pStyle w:val="NormalWeb"/>
        <w:spacing w:before="0" w:beforeAutospacing="0" w:after="0" w:afterAutospacing="0"/>
        <w:rPr>
          <w:rFonts w:ascii="Calibri" w:hAnsi="Calibri"/>
          <w:lang w:val="en-GB"/>
        </w:rPr>
      </w:pPr>
      <w:r w:rsidRPr="00AE3340">
        <w:rPr>
          <w:rFonts w:ascii="Calibri" w:hAnsi="Calibri"/>
          <w:lang w:val="en-GB"/>
        </w:rPr>
        <w:t xml:space="preserve">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w:t>
      </w:r>
      <w:ins w:id="16" w:author="jak cary" w:date="2017-03-08T21:33:00Z">
        <w:r w:rsidR="00E3347D">
          <w:rPr>
            <w:rFonts w:ascii="Calibri" w:hAnsi="Calibri"/>
            <w:lang w:val="en-GB"/>
          </w:rPr>
          <w:t xml:space="preserve">Americans </w:t>
        </w:r>
      </w:ins>
      <w:r w:rsidRPr="00AE3340">
        <w:rPr>
          <w:rFonts w:ascii="Calibri" w:hAnsi="Calibri"/>
          <w:lang w:val="en-GB"/>
        </w:rPr>
        <w:t xml:space="preserve">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 </w:t>
      </w:r>
      <w:sdt>
        <w:sdtPr>
          <w:rPr>
            <w:rFonts w:ascii="Calibri" w:hAnsi="Calibri"/>
            <w:lang w:val="en-GB"/>
          </w:rPr>
          <w:id w:val="-1914927219"/>
          <w:citation/>
        </w:sdtPr>
        <w:sdtContent>
          <w:r w:rsidRPr="00AE3340">
            <w:rPr>
              <w:rFonts w:ascii="Calibri" w:hAnsi="Calibri"/>
              <w:lang w:val="en-GB"/>
            </w:rPr>
            <w:fldChar w:fldCharType="begin"/>
          </w:r>
          <w:r w:rsidRPr="00AE3340">
            <w:rPr>
              <w:rFonts w:ascii="Calibri" w:hAnsi="Calibri"/>
              <w:lang w:val="en-US"/>
            </w:rPr>
            <w:instrText xml:space="preserve"> CITATION Ang69 \l 1033 </w:instrText>
          </w:r>
          <w:r w:rsidRPr="00AE3340">
            <w:rPr>
              <w:rFonts w:ascii="Calibri" w:hAnsi="Calibri"/>
              <w:lang w:val="en-GB"/>
            </w:rPr>
            <w:fldChar w:fldCharType="separate"/>
          </w:r>
          <w:r w:rsidR="000C0F4C" w:rsidRPr="00AE3340">
            <w:rPr>
              <w:rFonts w:ascii="Calibri" w:hAnsi="Calibri"/>
              <w:noProof/>
              <w:lang w:val="en-US"/>
            </w:rPr>
            <w:t>(Angelou, 1969)</w:t>
          </w:r>
          <w:r w:rsidRPr="00AE3340">
            <w:rPr>
              <w:rFonts w:ascii="Calibri" w:hAnsi="Calibri"/>
              <w:lang w:val="en-GB"/>
            </w:rPr>
            <w:fldChar w:fldCharType="end"/>
          </w:r>
        </w:sdtContent>
      </w:sdt>
      <w:r w:rsidRPr="00AE3340">
        <w:rPr>
          <w:rFonts w:ascii="Calibri" w:hAnsi="Calibri"/>
          <w:lang w:val="en-GB"/>
        </w:rPr>
        <w:t xml:space="preserve"> This quote highlights the disrespect white people had for African Americans, when the young girl firmly closes the door it is a sign that Maya and her grandmother (Annie) are unwanted. During this time </w:t>
      </w:r>
      <w:del w:id="17" w:author="jak cary" w:date="2017-03-08T21:34:00Z">
        <w:r w:rsidRPr="00AE3340" w:rsidDel="00E3347D">
          <w:rPr>
            <w:rFonts w:ascii="Calibri" w:hAnsi="Calibri"/>
            <w:lang w:val="en-GB"/>
          </w:rPr>
          <w:delText>period</w:delText>
        </w:r>
      </w:del>
      <w:ins w:id="18" w:author="jak cary" w:date="2017-03-08T21:34:00Z">
        <w:r w:rsidR="00E3347D" w:rsidRPr="00AE3340">
          <w:rPr>
            <w:rFonts w:ascii="Calibri" w:hAnsi="Calibri"/>
            <w:lang w:val="en-GB"/>
          </w:rPr>
          <w:t>period,</w:t>
        </w:r>
      </w:ins>
      <w:r w:rsidRPr="00AE3340">
        <w:rPr>
          <w:rFonts w:ascii="Calibri" w:hAnsi="Calibri"/>
          <w:lang w:val="en-GB"/>
        </w:rPr>
        <w:t xml:space="preserve"> African Americans had to conform to the stereotypes of white people</w:t>
      </w:r>
      <w:ins w:id="19" w:author="jak cary" w:date="2017-03-08T21:34:00Z">
        <w:r w:rsidR="00851A09">
          <w:rPr>
            <w:rFonts w:ascii="Calibri" w:hAnsi="Calibri"/>
            <w:lang w:val="en-GB"/>
          </w:rPr>
          <w:t xml:space="preserve"> had towards them</w:t>
        </w:r>
      </w:ins>
      <w:r w:rsidRPr="00AE3340">
        <w:rPr>
          <w:rFonts w:ascii="Calibri" w:hAnsi="Calibri"/>
          <w:lang w:val="en-GB"/>
        </w:rPr>
        <w:t xml:space="preserve"> (i.e. uneducated). ‘I know, Dentist Lincoln. But this here is my little grandbaby, and she ain’t gone be no trouble to you … Stand up when you see a lady, you contemptuous scoundrel.’ The first part of the quote is when Annie is ‘Politely’ talking to the dentist how he would expect her to speak, </w:t>
      </w:r>
      <w:r w:rsidR="00B817A7" w:rsidRPr="00AE3340">
        <w:rPr>
          <w:rFonts w:ascii="Calibri" w:hAnsi="Calibri"/>
          <w:lang w:val="en-GB"/>
        </w:rPr>
        <w:t>then</w:t>
      </w:r>
      <w:r w:rsidRPr="00AE3340">
        <w:rPr>
          <w:rFonts w:ascii="Calibri" w:hAnsi="Calibri"/>
          <w:lang w:val="en-GB"/>
        </w:rPr>
        <w:t xml:space="preserve"> the second part of the quote she’s angry </w:t>
      </w:r>
      <w:r w:rsidR="00BF36B5" w:rsidRPr="00AE3340">
        <w:rPr>
          <w:rFonts w:ascii="Calibri" w:hAnsi="Calibri"/>
          <w:lang w:val="en-GB"/>
        </w:rPr>
        <w:t>with</w:t>
      </w:r>
      <w:r w:rsidRPr="00AE3340">
        <w:rPr>
          <w:rFonts w:ascii="Calibri" w:hAnsi="Calibri"/>
          <w:lang w:val="en-GB"/>
        </w:rPr>
        <w:t xml:space="preserve"> the dentist and is trying to confront dentist Lincoln.</w:t>
      </w:r>
      <w:r w:rsidR="00B817A7" w:rsidRPr="00AE3340">
        <w:rPr>
          <w:rFonts w:ascii="Calibri" w:hAnsi="Calibri"/>
          <w:lang w:val="en-GB"/>
        </w:rPr>
        <w:t xml:space="preserve"> This quote clearly displays how white people have forced African Americans to conform </w:t>
      </w:r>
      <w:r w:rsidR="00BF36B5" w:rsidRPr="00AE3340">
        <w:rPr>
          <w:rFonts w:ascii="Calibri" w:hAnsi="Calibri"/>
          <w:lang w:val="en-GB"/>
        </w:rPr>
        <w:t>to</w:t>
      </w:r>
      <w:r w:rsidR="00B817A7" w:rsidRPr="00AE3340">
        <w:rPr>
          <w:rFonts w:ascii="Calibri" w:hAnsi="Calibri"/>
          <w:lang w:val="en-GB"/>
        </w:rPr>
        <w:t xml:space="preserve"> their stereotypes.</w:t>
      </w:r>
    </w:p>
    <w:p w14:paraId="634FCE09" w14:textId="77777777" w:rsidR="004A0194" w:rsidRPr="00AE3340" w:rsidRDefault="004A0194" w:rsidP="004A0194">
      <w:pPr>
        <w:pStyle w:val="NormalWeb"/>
        <w:spacing w:before="0" w:beforeAutospacing="0" w:after="0" w:afterAutospacing="0"/>
        <w:rPr>
          <w:rFonts w:ascii="Calibri" w:hAnsi="Calibri"/>
          <w:lang w:val="en-GB"/>
        </w:rPr>
      </w:pPr>
      <w:r w:rsidRPr="00AE3340">
        <w:rPr>
          <w:rFonts w:ascii="Calibri" w:hAnsi="Calibri"/>
          <w:lang w:val="en-GB"/>
        </w:rPr>
        <w:t> </w:t>
      </w:r>
    </w:p>
    <w:p w14:paraId="6A13A329" w14:textId="418D0EA8" w:rsidR="004C07CB" w:rsidRPr="00AE3340" w:rsidRDefault="004A0194" w:rsidP="00F85B0B">
      <w:pPr>
        <w:pStyle w:val="NormalWeb"/>
        <w:spacing w:before="0" w:beforeAutospacing="0" w:after="0" w:afterAutospacing="0"/>
        <w:rPr>
          <w:rFonts w:ascii="Calibri" w:hAnsi="Calibri"/>
          <w:lang w:val="en-GB"/>
        </w:rPr>
      </w:pPr>
      <w:r w:rsidRPr="00AE3340">
        <w:rPr>
          <w:rFonts w:ascii="Calibri" w:hAnsi="Calibri"/>
          <w:lang w:val="en-GB"/>
        </w:rPr>
        <w:t xml:space="preserve">In Chimamanda’s speech she talks about when she was little and her family got a new </w:t>
      </w:r>
      <w:r w:rsidR="00BF36B5" w:rsidRPr="00AE3340">
        <w:rPr>
          <w:rFonts w:ascii="Calibri" w:hAnsi="Calibri"/>
          <w:lang w:val="en-GB"/>
        </w:rPr>
        <w:t>houseboy</w:t>
      </w:r>
      <w:r w:rsidRPr="00AE3340">
        <w:rPr>
          <w:rFonts w:ascii="Calibri" w:hAnsi="Calibri"/>
          <w:lang w:val="en-GB"/>
        </w:rPr>
        <w:t xml:space="preserve">.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w:t>
      </w:r>
      <w:r w:rsidR="00092B52" w:rsidRPr="00AE3340">
        <w:rPr>
          <w:rFonts w:ascii="Calibri" w:hAnsi="Calibri"/>
          <w:lang w:val="en-GB"/>
        </w:rPr>
        <w:t xml:space="preserve">‘Then one Saturday, we went to his village to visit, and his mother showed us a beautifully patterned basket made of dyed raffia that his brother had </w:t>
      </w:r>
      <w:del w:id="20" w:author="jak cary" w:date="2017-03-08T21:35:00Z">
        <w:r w:rsidR="00092B52" w:rsidRPr="00AE3340" w:rsidDel="00851A09">
          <w:rPr>
            <w:rFonts w:ascii="Calibri" w:hAnsi="Calibri"/>
            <w:lang w:val="en-GB"/>
          </w:rPr>
          <w:delText>made ’</w:delText>
        </w:r>
      </w:del>
      <w:ins w:id="21" w:author="jak cary" w:date="2017-03-08T21:35:00Z">
        <w:r w:rsidR="00851A09" w:rsidRPr="00AE3340">
          <w:rPr>
            <w:rFonts w:ascii="Calibri" w:hAnsi="Calibri"/>
            <w:lang w:val="en-GB"/>
          </w:rPr>
          <w:t>made’</w:t>
        </w:r>
      </w:ins>
      <w:sdt>
        <w:sdtPr>
          <w:rPr>
            <w:rFonts w:ascii="Calibri" w:hAnsi="Calibri"/>
            <w:lang w:val="en-GB"/>
          </w:rPr>
          <w:id w:val="-747338424"/>
          <w:citation/>
        </w:sdtPr>
        <w:sdtContent>
          <w:r w:rsidR="00092B52" w:rsidRPr="00AE3340">
            <w:rPr>
              <w:rFonts w:ascii="Calibri" w:hAnsi="Calibri"/>
              <w:lang w:val="en-GB"/>
            </w:rPr>
            <w:fldChar w:fldCharType="begin"/>
          </w:r>
          <w:r w:rsidR="00092B52" w:rsidRPr="00AE3340">
            <w:rPr>
              <w:rFonts w:ascii="Calibri" w:hAnsi="Calibri"/>
            </w:rPr>
            <w:instrText xml:space="preserve"> CITATION Chi09 \l 1033 </w:instrText>
          </w:r>
          <w:r w:rsidR="00092B52" w:rsidRPr="00AE3340">
            <w:rPr>
              <w:rFonts w:ascii="Calibri" w:hAnsi="Calibri"/>
              <w:lang w:val="en-GB"/>
            </w:rPr>
            <w:fldChar w:fldCharType="separate"/>
          </w:r>
          <w:r w:rsidR="000C0F4C" w:rsidRPr="00AE3340">
            <w:rPr>
              <w:rFonts w:ascii="Calibri" w:hAnsi="Calibri"/>
              <w:noProof/>
            </w:rPr>
            <w:t xml:space="preserve"> (Adiche, 2009)</w:t>
          </w:r>
          <w:r w:rsidR="00092B52" w:rsidRPr="00AE3340">
            <w:rPr>
              <w:rFonts w:ascii="Calibri" w:hAnsi="Calibri"/>
              <w:lang w:val="en-GB"/>
            </w:rPr>
            <w:fldChar w:fldCharType="end"/>
          </w:r>
        </w:sdtContent>
      </w:sdt>
      <w:r w:rsidR="00C2459C" w:rsidRPr="00AE3340">
        <w:rPr>
          <w:rFonts w:ascii="Calibri" w:hAnsi="Calibri"/>
          <w:lang w:val="en-GB"/>
        </w:rPr>
        <w:t>.</w:t>
      </w:r>
      <w:r w:rsidRPr="00AE3340">
        <w:rPr>
          <w:rFonts w:ascii="Calibri" w:hAnsi="Calibri"/>
          <w:lang w:val="en-GB"/>
        </w:rPr>
        <w:t xml:space="preserve"> She was very shocked because all Chimamanda had heard about them was how poor they were and she could not think of them as anything but poor (QUOTE 'Impression')</w:t>
      </w:r>
      <w:r w:rsidR="00C2459C" w:rsidRPr="00AE3340">
        <w:rPr>
          <w:rFonts w:ascii="Calibri" w:hAnsi="Calibri"/>
          <w:lang w:val="en-GB"/>
        </w:rPr>
        <w:t xml:space="preserve"> ‘</w:t>
      </w:r>
      <w:r w:rsidR="00C2459C" w:rsidRPr="00AE3340">
        <w:rPr>
          <w:rFonts w:ascii="Calibri" w:hAnsi="Calibri"/>
        </w:rPr>
        <w:t xml:space="preserve">I was startled. It had never occurred to me that anybody in his family could </w:t>
      </w:r>
      <w:del w:id="22" w:author="jak cary" w:date="2017-03-08T21:35:00Z">
        <w:r w:rsidR="00C2459C" w:rsidRPr="00AE3340" w:rsidDel="00851A09">
          <w:rPr>
            <w:rFonts w:ascii="Calibri" w:hAnsi="Calibri"/>
          </w:rPr>
          <w:delText>actually make</w:delText>
        </w:r>
      </w:del>
      <w:ins w:id="23" w:author="jak cary" w:date="2017-03-08T21:35:00Z">
        <w:r w:rsidR="00851A09" w:rsidRPr="00AE3340">
          <w:rPr>
            <w:rFonts w:ascii="Calibri" w:hAnsi="Calibri"/>
          </w:rPr>
          <w:t>make</w:t>
        </w:r>
      </w:ins>
      <w:r w:rsidR="00C2459C" w:rsidRPr="00AE3340">
        <w:rPr>
          <w:rFonts w:ascii="Calibri" w:hAnsi="Calibri"/>
        </w:rPr>
        <w:t xml:space="preserve"> something. All I had heard about them was how poor they were, so that it had become impossible for me to see them as anything else but poor</w:t>
      </w:r>
      <w:r w:rsidR="00C2459C" w:rsidRPr="00AE3340">
        <w:rPr>
          <w:rFonts w:ascii="Calibri" w:hAnsi="Calibri"/>
          <w:lang w:val="en-GB"/>
        </w:rPr>
        <w:t xml:space="preserve">’ </w:t>
      </w:r>
      <w:sdt>
        <w:sdtPr>
          <w:rPr>
            <w:rFonts w:ascii="Calibri" w:hAnsi="Calibri"/>
            <w:lang w:val="en-GB"/>
          </w:rPr>
          <w:id w:val="-2068245551"/>
          <w:citation/>
        </w:sdtPr>
        <w:sdtContent>
          <w:r w:rsidR="00C2459C" w:rsidRPr="00AE3340">
            <w:rPr>
              <w:rFonts w:ascii="Calibri" w:hAnsi="Calibri"/>
              <w:lang w:val="en-GB"/>
            </w:rPr>
            <w:fldChar w:fldCharType="begin"/>
          </w:r>
          <w:r w:rsidR="00C2459C" w:rsidRPr="00AE3340">
            <w:rPr>
              <w:rFonts w:ascii="Calibri" w:hAnsi="Calibri"/>
              <w:lang w:val="en-US"/>
            </w:rPr>
            <w:instrText xml:space="preserve"> CITATION Chi09 \l 1033 </w:instrText>
          </w:r>
          <w:r w:rsidR="00C2459C" w:rsidRPr="00AE3340">
            <w:rPr>
              <w:rFonts w:ascii="Calibri" w:hAnsi="Calibri"/>
              <w:lang w:val="en-GB"/>
            </w:rPr>
            <w:fldChar w:fldCharType="separate"/>
          </w:r>
          <w:r w:rsidR="000C0F4C" w:rsidRPr="00AE3340">
            <w:rPr>
              <w:rFonts w:ascii="Calibri" w:hAnsi="Calibri"/>
              <w:noProof/>
              <w:lang w:val="en-US"/>
            </w:rPr>
            <w:t>(Adiche, 2009)</w:t>
          </w:r>
          <w:r w:rsidR="00C2459C" w:rsidRPr="00AE3340">
            <w:rPr>
              <w:rFonts w:ascii="Calibri" w:hAnsi="Calibri"/>
              <w:lang w:val="en-GB"/>
            </w:rPr>
            <w:fldChar w:fldCharType="end"/>
          </w:r>
        </w:sdtContent>
      </w:sdt>
      <w:r w:rsidRPr="00AE3340">
        <w:rPr>
          <w:rFonts w:ascii="Calibri" w:hAnsi="Calibri"/>
          <w:lang w:val="en-GB"/>
        </w:rPr>
        <w:t>. By comparing the two sources we can see both texts highlight the false belief of lower class people being unskilled and uneducated throughout each time period.</w:t>
      </w:r>
    </w:p>
    <w:p w14:paraId="1B04E879" w14:textId="77777777" w:rsidR="000C0F4C" w:rsidRPr="00AE3340" w:rsidRDefault="000C0F4C" w:rsidP="00F85B0B">
      <w:pPr>
        <w:pStyle w:val="NormalWeb"/>
        <w:spacing w:before="0" w:beforeAutospacing="0" w:after="0" w:afterAutospacing="0"/>
        <w:rPr>
          <w:rFonts w:ascii="Calibri" w:hAnsi="Calibri"/>
          <w:lang w:val="en-GB"/>
        </w:rPr>
      </w:pPr>
    </w:p>
    <w:p w14:paraId="4DCFFB35" w14:textId="596B5BA8" w:rsidR="00C42F28" w:rsidRPr="00AE3340" w:rsidRDefault="000C0F4C" w:rsidP="00C42F28">
      <w:pPr>
        <w:pStyle w:val="NormalWeb"/>
        <w:spacing w:before="0" w:beforeAutospacing="0" w:after="0" w:afterAutospacing="0"/>
        <w:rPr>
          <w:rFonts w:asciiTheme="majorHAnsi" w:hAnsiTheme="majorHAnsi"/>
        </w:rPr>
      </w:pPr>
      <w:r w:rsidRPr="00AE3340">
        <w:rPr>
          <w:rFonts w:asciiTheme="majorHAnsi" w:hAnsiTheme="majorHAnsi"/>
        </w:rPr>
        <w:t xml:space="preserve">In the texts Adiche and Angelou both illustrate the importance of racial equality and how people </w:t>
      </w:r>
      <w:del w:id="24" w:author="jak cary" w:date="2017-03-08T21:36:00Z">
        <w:r w:rsidRPr="00AE3340" w:rsidDel="00851A09">
          <w:rPr>
            <w:rFonts w:asciiTheme="majorHAnsi" w:hAnsiTheme="majorHAnsi"/>
          </w:rPr>
          <w:delText>with a poor belief in</w:delText>
        </w:r>
      </w:del>
      <w:ins w:id="25" w:author="jak cary" w:date="2017-03-08T21:36:00Z">
        <w:r w:rsidR="00851A09">
          <w:rPr>
            <w:rFonts w:asciiTheme="majorHAnsi" w:hAnsiTheme="majorHAnsi"/>
          </w:rPr>
          <w:t>who don’t value</w:t>
        </w:r>
      </w:ins>
      <w:r w:rsidRPr="00AE3340">
        <w:rPr>
          <w:rFonts w:asciiTheme="majorHAnsi" w:hAnsiTheme="majorHAnsi"/>
        </w:rPr>
        <w:t xml:space="preserve"> racial equality have affected their life.</w:t>
      </w:r>
      <w:r w:rsidR="004C3981" w:rsidRPr="00AE3340">
        <w:rPr>
          <w:rFonts w:asciiTheme="majorHAnsi" w:hAnsiTheme="majorHAnsi"/>
        </w:rPr>
        <w:t xml:space="preserve"> Throughout Angelou’s autobiography she illustrates the massive impact </w:t>
      </w:r>
      <w:del w:id="26" w:author="jak cary" w:date="2017-03-08T21:37:00Z">
        <w:r w:rsidR="004C3981" w:rsidRPr="00AE3340" w:rsidDel="00851A09">
          <w:rPr>
            <w:rFonts w:asciiTheme="majorHAnsi" w:hAnsiTheme="majorHAnsi"/>
          </w:rPr>
          <w:delText xml:space="preserve">people with a poor value of </w:delText>
        </w:r>
      </w:del>
      <w:r w:rsidR="004C3981" w:rsidRPr="00AE3340">
        <w:rPr>
          <w:rFonts w:asciiTheme="majorHAnsi" w:hAnsiTheme="majorHAnsi"/>
        </w:rPr>
        <w:t xml:space="preserve">racial </w:t>
      </w:r>
      <w:ins w:id="27" w:author="jak cary" w:date="2017-03-08T21:37:00Z">
        <w:r w:rsidR="00851A09">
          <w:rPr>
            <w:rFonts w:asciiTheme="majorHAnsi" w:hAnsiTheme="majorHAnsi"/>
          </w:rPr>
          <w:t>in</w:t>
        </w:r>
      </w:ins>
      <w:r w:rsidR="004C3981" w:rsidRPr="00AE3340">
        <w:rPr>
          <w:rFonts w:asciiTheme="majorHAnsi" w:hAnsiTheme="majorHAnsi"/>
        </w:rPr>
        <w:t xml:space="preserve">equality </w:t>
      </w:r>
      <w:del w:id="28" w:author="jak cary" w:date="2017-03-08T21:37:00Z">
        <w:r w:rsidR="004C3981" w:rsidRPr="00AE3340" w:rsidDel="00851A09">
          <w:rPr>
            <w:rFonts w:asciiTheme="majorHAnsi" w:hAnsiTheme="majorHAnsi"/>
          </w:rPr>
          <w:delText>have massively</w:delText>
        </w:r>
      </w:del>
      <w:ins w:id="29" w:author="jak cary" w:date="2017-03-08T21:37:00Z">
        <w:r w:rsidR="00851A09">
          <w:rPr>
            <w:rFonts w:asciiTheme="majorHAnsi" w:hAnsiTheme="majorHAnsi"/>
          </w:rPr>
          <w:t>has</w:t>
        </w:r>
      </w:ins>
      <w:r w:rsidR="004C3981" w:rsidRPr="00AE3340">
        <w:rPr>
          <w:rFonts w:asciiTheme="majorHAnsi" w:hAnsiTheme="majorHAnsi"/>
        </w:rPr>
        <w:t xml:space="preserve"> affected their life</w:t>
      </w:r>
      <w:r w:rsidR="00004223" w:rsidRPr="00AE3340">
        <w:rPr>
          <w:rFonts w:asciiTheme="majorHAnsi" w:hAnsiTheme="majorHAnsi"/>
        </w:rPr>
        <w:t xml:space="preserve">. One of these stories is when she went to the dentist to get two teeth that were ‘rotten to the gum’ </w:t>
      </w:r>
      <w:sdt>
        <w:sdtPr>
          <w:rPr>
            <w:rFonts w:asciiTheme="majorHAnsi" w:hAnsiTheme="majorHAnsi"/>
          </w:rPr>
          <w:id w:val="1016663575"/>
          <w:citation/>
        </w:sdtPr>
        <w:sdtContent>
          <w:r w:rsidR="00004223" w:rsidRPr="00AE3340">
            <w:rPr>
              <w:rFonts w:asciiTheme="majorHAnsi" w:hAnsiTheme="majorHAnsi"/>
            </w:rPr>
            <w:fldChar w:fldCharType="begin"/>
          </w:r>
          <w:r w:rsidR="00004223" w:rsidRPr="00AE3340">
            <w:rPr>
              <w:rFonts w:asciiTheme="majorHAnsi" w:hAnsiTheme="majorHAnsi"/>
              <w:lang w:val="en-GB"/>
            </w:rPr>
            <w:instrText xml:space="preserve"> CITATION Ang69 \l 2057 </w:instrText>
          </w:r>
          <w:r w:rsidR="00004223" w:rsidRPr="00AE3340">
            <w:rPr>
              <w:rFonts w:asciiTheme="majorHAnsi" w:hAnsiTheme="majorHAnsi"/>
            </w:rPr>
            <w:fldChar w:fldCharType="separate"/>
          </w:r>
          <w:r w:rsidR="00004223" w:rsidRPr="00AE3340">
            <w:rPr>
              <w:rFonts w:asciiTheme="majorHAnsi" w:hAnsiTheme="majorHAnsi"/>
              <w:noProof/>
              <w:lang w:val="en-GB"/>
            </w:rPr>
            <w:t>(Angelou, 1969)</w:t>
          </w:r>
          <w:r w:rsidR="00004223" w:rsidRPr="00AE3340">
            <w:rPr>
              <w:rFonts w:asciiTheme="majorHAnsi" w:hAnsiTheme="majorHAnsi"/>
            </w:rPr>
            <w:fldChar w:fldCharType="end"/>
          </w:r>
        </w:sdtContent>
      </w:sdt>
      <w:r w:rsidR="00004223" w:rsidRPr="00AE3340">
        <w:rPr>
          <w:rFonts w:asciiTheme="majorHAnsi" w:hAnsiTheme="majorHAnsi"/>
        </w:rPr>
        <w:t xml:space="preserve">. She had to walk a long distance to get to the doctors, and when they finally got to the doctors </w:t>
      </w:r>
      <w:r w:rsidR="00C42F28" w:rsidRPr="00AE3340">
        <w:rPr>
          <w:rFonts w:asciiTheme="majorHAnsi" w:hAnsiTheme="majorHAnsi"/>
        </w:rPr>
        <w:t xml:space="preserve">he said ‘I’d rather stick my hand in a dog’s </w:t>
      </w:r>
      <w:proofErr w:type="gramStart"/>
      <w:r w:rsidR="00C42F28" w:rsidRPr="00AE3340">
        <w:rPr>
          <w:rFonts w:asciiTheme="majorHAnsi" w:hAnsiTheme="majorHAnsi"/>
        </w:rPr>
        <w:t>mouth</w:t>
      </w:r>
      <w:proofErr w:type="gramEnd"/>
      <w:r w:rsidR="00C42F28" w:rsidRPr="00AE3340">
        <w:rPr>
          <w:rFonts w:asciiTheme="majorHAnsi" w:hAnsiTheme="majorHAnsi"/>
        </w:rPr>
        <w:t xml:space="preserve"> than a niggers’ </w:t>
      </w:r>
      <w:sdt>
        <w:sdtPr>
          <w:rPr>
            <w:rFonts w:asciiTheme="majorHAnsi" w:hAnsiTheme="majorHAnsi"/>
          </w:rPr>
          <w:id w:val="548427296"/>
          <w:citation/>
        </w:sdtPr>
        <w:sdtContent>
          <w:r w:rsidR="00C42F28" w:rsidRPr="00AE3340">
            <w:rPr>
              <w:rFonts w:asciiTheme="majorHAnsi" w:hAnsiTheme="majorHAnsi"/>
            </w:rPr>
            <w:fldChar w:fldCharType="begin"/>
          </w:r>
          <w:r w:rsidR="00C42F28" w:rsidRPr="00AE3340">
            <w:rPr>
              <w:rFonts w:asciiTheme="majorHAnsi" w:hAnsiTheme="majorHAnsi"/>
              <w:lang w:val="en-GB"/>
            </w:rPr>
            <w:instrText xml:space="preserve"> CITATION Ang69 \l 2057 </w:instrText>
          </w:r>
          <w:r w:rsidR="00C42F28" w:rsidRPr="00AE3340">
            <w:rPr>
              <w:rFonts w:asciiTheme="majorHAnsi" w:hAnsiTheme="majorHAnsi"/>
            </w:rPr>
            <w:fldChar w:fldCharType="separate"/>
          </w:r>
          <w:r w:rsidR="00C42F28" w:rsidRPr="00AE3340">
            <w:rPr>
              <w:rFonts w:asciiTheme="majorHAnsi" w:hAnsiTheme="majorHAnsi"/>
              <w:noProof/>
              <w:lang w:val="en-GB"/>
            </w:rPr>
            <w:t>(Angelou, 1969)</w:t>
          </w:r>
          <w:r w:rsidR="00C42F28" w:rsidRPr="00AE3340">
            <w:rPr>
              <w:rFonts w:asciiTheme="majorHAnsi" w:hAnsiTheme="majorHAnsi"/>
            </w:rPr>
            <w:fldChar w:fldCharType="end"/>
          </w:r>
        </w:sdtContent>
      </w:sdt>
      <w:r w:rsidR="00C42F28" w:rsidRPr="00AE3340">
        <w:rPr>
          <w:rFonts w:asciiTheme="majorHAnsi" w:hAnsiTheme="majorHAnsi"/>
        </w:rPr>
        <w:t xml:space="preserve">. The use of nigger in this quote just shows how disgustingly African Americans were treated by white </w:t>
      </w:r>
      <w:del w:id="30" w:author="jak cary" w:date="2017-03-08T21:38:00Z">
        <w:r w:rsidR="00C42F28" w:rsidRPr="00AE3340" w:rsidDel="00851A09">
          <w:rPr>
            <w:rFonts w:asciiTheme="majorHAnsi" w:hAnsiTheme="majorHAnsi"/>
          </w:rPr>
          <w:delText xml:space="preserve">folk </w:delText>
        </w:r>
      </w:del>
      <w:ins w:id="31" w:author="jak cary" w:date="2017-03-08T21:38:00Z">
        <w:r w:rsidR="00851A09">
          <w:rPr>
            <w:rFonts w:asciiTheme="majorHAnsi" w:hAnsiTheme="majorHAnsi"/>
          </w:rPr>
          <w:t>Americans</w:t>
        </w:r>
        <w:r w:rsidR="00851A09" w:rsidRPr="00AE3340">
          <w:rPr>
            <w:rFonts w:asciiTheme="majorHAnsi" w:hAnsiTheme="majorHAnsi"/>
          </w:rPr>
          <w:t xml:space="preserve"> </w:t>
        </w:r>
      </w:ins>
      <w:r w:rsidR="00C42F28" w:rsidRPr="00AE3340">
        <w:rPr>
          <w:rFonts w:asciiTheme="majorHAnsi" w:hAnsiTheme="majorHAnsi"/>
        </w:rPr>
        <w:t>just because the colour of their skin.</w:t>
      </w:r>
    </w:p>
    <w:p w14:paraId="2A5631D9" w14:textId="221C5D70" w:rsidR="00C42F28" w:rsidRPr="00AE3340" w:rsidRDefault="00C42F28" w:rsidP="00F85B0B">
      <w:pPr>
        <w:pStyle w:val="NormalWeb"/>
        <w:spacing w:before="0" w:beforeAutospacing="0" w:after="0" w:afterAutospacing="0"/>
        <w:rPr>
          <w:rFonts w:asciiTheme="majorHAnsi" w:hAnsiTheme="majorHAnsi"/>
        </w:rPr>
      </w:pPr>
    </w:p>
    <w:p w14:paraId="658BE017" w14:textId="77777777" w:rsidR="008012E1" w:rsidRPr="00AE3340" w:rsidRDefault="008012E1" w:rsidP="00F85B0B">
      <w:pPr>
        <w:pStyle w:val="NormalWeb"/>
        <w:spacing w:before="0" w:beforeAutospacing="0" w:after="0" w:afterAutospacing="0"/>
        <w:rPr>
          <w:rFonts w:asciiTheme="majorHAnsi" w:hAnsiTheme="majorHAnsi"/>
        </w:rPr>
      </w:pPr>
    </w:p>
    <w:p w14:paraId="35396349" w14:textId="7E1DD56C" w:rsidR="00365509" w:rsidRDefault="00C731BE" w:rsidP="00365509">
      <w:pPr>
        <w:pStyle w:val="NormalWeb"/>
        <w:spacing w:before="0" w:beforeAutospacing="0" w:after="0" w:afterAutospacing="0"/>
        <w:rPr>
          <w:rFonts w:asciiTheme="majorHAnsi" w:hAnsiTheme="majorHAnsi"/>
        </w:rPr>
      </w:pPr>
      <w:r w:rsidRPr="00AE3340">
        <w:rPr>
          <w:rFonts w:asciiTheme="majorHAnsi" w:hAnsiTheme="majorHAnsi"/>
        </w:rPr>
        <w:t>The effect of racial inequality is to a</w:t>
      </w:r>
      <w:del w:id="32" w:author="jak cary" w:date="2017-03-08T21:39:00Z">
        <w:r w:rsidRPr="00AE3340" w:rsidDel="00851A09">
          <w:rPr>
            <w:rFonts w:asciiTheme="majorHAnsi" w:hAnsiTheme="majorHAnsi"/>
          </w:rPr>
          <w:delText xml:space="preserve"> lot</w:delText>
        </w:r>
      </w:del>
      <w:r w:rsidRPr="00AE3340">
        <w:rPr>
          <w:rFonts w:asciiTheme="majorHAnsi" w:hAnsiTheme="majorHAnsi"/>
        </w:rPr>
        <w:t xml:space="preserve"> less </w:t>
      </w:r>
      <w:del w:id="33" w:author="jak cary" w:date="2017-03-08T21:39:00Z">
        <w:r w:rsidRPr="00AE3340" w:rsidDel="00851A09">
          <w:rPr>
            <w:rFonts w:asciiTheme="majorHAnsi" w:hAnsiTheme="majorHAnsi"/>
          </w:rPr>
          <w:delText xml:space="preserve">of an </w:delText>
        </w:r>
      </w:del>
      <w:r w:rsidRPr="00AE3340">
        <w:rPr>
          <w:rFonts w:asciiTheme="majorHAnsi" w:hAnsiTheme="majorHAnsi"/>
        </w:rPr>
        <w:t xml:space="preserve">extent in Adiche’s life but it still has had an effect. When Chimamanda was 18 she left Nigeria for the first time </w:t>
      </w:r>
      <w:r w:rsidR="008012E1" w:rsidRPr="00AE3340">
        <w:rPr>
          <w:rFonts w:asciiTheme="majorHAnsi" w:hAnsiTheme="majorHAnsi"/>
        </w:rPr>
        <w:t xml:space="preserve">to go to university in the United States. Her roommate </w:t>
      </w:r>
      <w:r w:rsidR="00365509" w:rsidRPr="00AE3340">
        <w:rPr>
          <w:rFonts w:asciiTheme="majorHAnsi" w:hAnsiTheme="majorHAnsi"/>
        </w:rPr>
        <w:t>was very shocked by her</w:t>
      </w:r>
      <w:r w:rsidR="008012E1" w:rsidRPr="00AE3340">
        <w:rPr>
          <w:rFonts w:asciiTheme="majorHAnsi" w:hAnsiTheme="majorHAnsi"/>
        </w:rPr>
        <w:t>.</w:t>
      </w:r>
      <w:r w:rsidR="00365509" w:rsidRPr="00AE3340">
        <w:rPr>
          <w:rFonts w:asciiTheme="majorHAnsi" w:hAnsiTheme="majorHAnsi"/>
        </w:rPr>
        <w:t xml:space="preserve"> She </w:t>
      </w:r>
      <w:r w:rsidR="008012E1" w:rsidRPr="00AE3340">
        <w:rPr>
          <w:rFonts w:asciiTheme="majorHAnsi" w:hAnsiTheme="majorHAnsi"/>
        </w:rPr>
        <w:t xml:space="preserve">asked </w:t>
      </w:r>
      <w:r w:rsidR="00365509" w:rsidRPr="00AE3340">
        <w:rPr>
          <w:rFonts w:asciiTheme="majorHAnsi" w:hAnsiTheme="majorHAnsi"/>
        </w:rPr>
        <w:t>Adiche</w:t>
      </w:r>
      <w:r w:rsidR="008012E1" w:rsidRPr="00AE3340">
        <w:rPr>
          <w:rFonts w:asciiTheme="majorHAnsi" w:hAnsiTheme="majorHAnsi"/>
        </w:rPr>
        <w:t xml:space="preserve"> when she had learnt to speak English so well even </w:t>
      </w:r>
      <w:r w:rsidR="008012E1" w:rsidRPr="00AE3340">
        <w:rPr>
          <w:rFonts w:asciiTheme="majorHAnsi" w:hAnsiTheme="majorHAnsi"/>
        </w:rPr>
        <w:lastRenderedPageBreak/>
        <w:t xml:space="preserve">though English is the national language of Nigeria ‘She asked where I had learned to speak English so well, and was confused when I said that Nigeria happened to have English as its official language’. </w:t>
      </w:r>
      <w:r w:rsidR="00365509" w:rsidRPr="00AE3340">
        <w:rPr>
          <w:rFonts w:asciiTheme="majorHAnsi" w:hAnsiTheme="majorHAnsi"/>
        </w:rPr>
        <w:t xml:space="preserve">She also assumed that Chimamanda did not know what or how to use a stove </w:t>
      </w:r>
      <w:commentRangeStart w:id="34"/>
      <w:r w:rsidR="00365509" w:rsidRPr="00AE3340">
        <w:rPr>
          <w:rFonts w:asciiTheme="majorHAnsi" w:hAnsiTheme="majorHAnsi"/>
        </w:rPr>
        <w:t>‘She assumed that I did not know how to use a stove</w:t>
      </w:r>
      <w:commentRangeEnd w:id="34"/>
      <w:r w:rsidR="00851A09">
        <w:rPr>
          <w:rStyle w:val="CommentReference"/>
          <w:rFonts w:asciiTheme="minorHAnsi" w:hAnsiTheme="minorHAnsi" w:cstheme="minorBidi"/>
          <w:lang w:val="en-US"/>
        </w:rPr>
        <w:commentReference w:id="34"/>
      </w:r>
      <w:r w:rsidR="00365509" w:rsidRPr="00AE3340">
        <w:rPr>
          <w:rFonts w:asciiTheme="majorHAnsi" w:hAnsiTheme="majorHAnsi"/>
        </w:rPr>
        <w:t xml:space="preserve">’. But out of all of the </w:t>
      </w:r>
      <w:commentRangeStart w:id="35"/>
      <w:r w:rsidR="00365509" w:rsidRPr="00AE3340">
        <w:rPr>
          <w:rFonts w:asciiTheme="majorHAnsi" w:hAnsiTheme="majorHAnsi"/>
        </w:rPr>
        <w:t>naive</w:t>
      </w:r>
      <w:commentRangeEnd w:id="35"/>
      <w:r w:rsidR="00851A09">
        <w:rPr>
          <w:rStyle w:val="CommentReference"/>
          <w:rFonts w:asciiTheme="minorHAnsi" w:hAnsiTheme="minorHAnsi" w:cstheme="minorBidi"/>
          <w:lang w:val="en-US"/>
        </w:rPr>
        <w:commentReference w:id="35"/>
      </w:r>
      <w:r w:rsidR="00365509" w:rsidRPr="00AE3340">
        <w:rPr>
          <w:rFonts w:asciiTheme="majorHAnsi" w:hAnsiTheme="majorHAnsi"/>
        </w:rPr>
        <w:t xml:space="preserve"> assumptions that her roommate made about Africa to one that shocked Adiche the most was that her roommate had felt sorry for Chimamanda before she met Adiche ‘She had felt sorry for me even before she saw me. Her default position toward me, as an African, was a kind of patronizing, well-meaning pity’</w:t>
      </w:r>
      <w:sdt>
        <w:sdtPr>
          <w:rPr>
            <w:rFonts w:asciiTheme="majorHAnsi" w:hAnsiTheme="majorHAnsi"/>
          </w:rPr>
          <w:id w:val="1089894952"/>
          <w:citation/>
        </w:sdtPr>
        <w:sdtContent>
          <w:r w:rsidR="00365509" w:rsidRPr="00AE3340">
            <w:rPr>
              <w:rFonts w:asciiTheme="majorHAnsi" w:hAnsiTheme="majorHAnsi"/>
            </w:rPr>
            <w:fldChar w:fldCharType="begin"/>
          </w:r>
          <w:r w:rsidR="00365509" w:rsidRPr="00AE3340">
            <w:rPr>
              <w:rFonts w:asciiTheme="majorHAnsi" w:hAnsiTheme="majorHAnsi"/>
              <w:lang w:val="en-GB"/>
            </w:rPr>
            <w:instrText xml:space="preserve"> CITATION Chi09 \l 2057 </w:instrText>
          </w:r>
          <w:r w:rsidR="00365509" w:rsidRPr="00AE3340">
            <w:rPr>
              <w:rFonts w:asciiTheme="majorHAnsi" w:hAnsiTheme="majorHAnsi"/>
            </w:rPr>
            <w:fldChar w:fldCharType="separate"/>
          </w:r>
          <w:r w:rsidR="00365509" w:rsidRPr="00AE3340">
            <w:rPr>
              <w:rFonts w:asciiTheme="majorHAnsi" w:hAnsiTheme="majorHAnsi"/>
              <w:noProof/>
              <w:lang w:val="en-GB"/>
            </w:rPr>
            <w:t xml:space="preserve"> (Adiche, 2009)</w:t>
          </w:r>
          <w:r w:rsidR="00365509" w:rsidRPr="00AE3340">
            <w:rPr>
              <w:rFonts w:asciiTheme="majorHAnsi" w:hAnsiTheme="majorHAnsi"/>
            </w:rPr>
            <w:fldChar w:fldCharType="end"/>
          </w:r>
        </w:sdtContent>
      </w:sdt>
      <w:r w:rsidR="00365509" w:rsidRPr="00AE3340">
        <w:rPr>
          <w:rFonts w:asciiTheme="majorHAnsi" w:hAnsiTheme="majorHAnsi"/>
        </w:rPr>
        <w:t xml:space="preserve">. This quote shows that Adiche’s roommate automatically </w:t>
      </w:r>
      <w:del w:id="36" w:author="jak cary" w:date="2017-03-08T21:41:00Z">
        <w:r w:rsidR="00365509" w:rsidRPr="00AE3340" w:rsidDel="00851A09">
          <w:rPr>
            <w:rFonts w:asciiTheme="majorHAnsi" w:hAnsiTheme="majorHAnsi"/>
          </w:rPr>
          <w:delText>made the assumption</w:delText>
        </w:r>
      </w:del>
      <w:ins w:id="37" w:author="jak cary" w:date="2017-03-08T21:41:00Z">
        <w:r w:rsidR="00851A09" w:rsidRPr="00AE3340">
          <w:rPr>
            <w:rFonts w:asciiTheme="majorHAnsi" w:hAnsiTheme="majorHAnsi"/>
          </w:rPr>
          <w:t>assumed</w:t>
        </w:r>
      </w:ins>
      <w:r w:rsidR="00365509" w:rsidRPr="00AE3340">
        <w:rPr>
          <w:rFonts w:asciiTheme="majorHAnsi" w:hAnsiTheme="majorHAnsi"/>
        </w:rPr>
        <w:t xml:space="preserve"> </w:t>
      </w:r>
      <w:del w:id="38" w:author="jak cary" w:date="2017-03-08T21:41:00Z">
        <w:r w:rsidR="00365509" w:rsidRPr="00AE3340" w:rsidDel="00851A09">
          <w:rPr>
            <w:rFonts w:asciiTheme="majorHAnsi" w:hAnsiTheme="majorHAnsi"/>
          </w:rPr>
          <w:delText xml:space="preserve">that </w:delText>
        </w:r>
      </w:del>
      <w:r w:rsidR="00365509" w:rsidRPr="00AE3340">
        <w:rPr>
          <w:rFonts w:asciiTheme="majorHAnsi" w:hAnsiTheme="majorHAnsi"/>
        </w:rPr>
        <w:t>Chimamanda was less than her because of</w:t>
      </w:r>
      <w:r w:rsidR="00EC2411" w:rsidRPr="00AE3340">
        <w:rPr>
          <w:rFonts w:asciiTheme="majorHAnsi" w:hAnsiTheme="majorHAnsi"/>
        </w:rPr>
        <w:t xml:space="preserve"> Chimamanda’s</w:t>
      </w:r>
      <w:r w:rsidR="00365509" w:rsidRPr="00AE3340">
        <w:rPr>
          <w:rFonts w:asciiTheme="majorHAnsi" w:hAnsiTheme="majorHAnsi"/>
        </w:rPr>
        <w:t xml:space="preserve"> race.</w:t>
      </w:r>
      <w:r w:rsidR="00AE3340" w:rsidRPr="00AE3340">
        <w:rPr>
          <w:rFonts w:asciiTheme="majorHAnsi" w:hAnsiTheme="majorHAnsi"/>
        </w:rPr>
        <w:t xml:space="preserve"> These two sources display how the value of racial equality has vastly changed for the better between each time period</w:t>
      </w:r>
      <w:ins w:id="39" w:author="jak cary" w:date="2017-03-08T21:42:00Z">
        <w:r w:rsidR="00851A09">
          <w:rPr>
            <w:rFonts w:asciiTheme="majorHAnsi" w:hAnsiTheme="majorHAnsi"/>
          </w:rPr>
          <w:t>.</w:t>
        </w:r>
      </w:ins>
    </w:p>
    <w:p w14:paraId="313777BC" w14:textId="77777777" w:rsidR="00AE3340" w:rsidRDefault="00AE3340" w:rsidP="00365509">
      <w:pPr>
        <w:pStyle w:val="NormalWeb"/>
        <w:spacing w:before="0" w:beforeAutospacing="0" w:after="0" w:afterAutospacing="0"/>
        <w:rPr>
          <w:rFonts w:asciiTheme="majorHAnsi" w:hAnsiTheme="majorHAnsi"/>
        </w:rPr>
      </w:pPr>
    </w:p>
    <w:p w14:paraId="2A15D761" w14:textId="36DFC760" w:rsidR="00851A09" w:rsidRPr="00C42F28" w:rsidRDefault="00C218FD" w:rsidP="00626A75">
      <w:pPr>
        <w:pStyle w:val="NormalWeb"/>
        <w:spacing w:before="0" w:beforeAutospacing="0" w:after="0" w:afterAutospacing="0"/>
        <w:rPr>
          <w:rFonts w:asciiTheme="majorHAnsi" w:hAnsiTheme="majorHAnsi"/>
        </w:rPr>
      </w:pPr>
      <w:r>
        <w:rPr>
          <w:rFonts w:asciiTheme="majorHAnsi" w:hAnsiTheme="majorHAnsi"/>
        </w:rPr>
        <w:t xml:space="preserve">By comparing the different time periods shown in both Chimamanda </w:t>
      </w:r>
      <w:proofErr w:type="gramStart"/>
      <w:r>
        <w:rPr>
          <w:rFonts w:asciiTheme="majorHAnsi" w:hAnsiTheme="majorHAnsi"/>
        </w:rPr>
        <w:t>Adiche’s  and</w:t>
      </w:r>
      <w:proofErr w:type="gramEnd"/>
      <w:r>
        <w:rPr>
          <w:rFonts w:asciiTheme="majorHAnsi" w:hAnsiTheme="majorHAnsi"/>
        </w:rPr>
        <w:t xml:space="preserve"> Maya Angelou’s texts, I have been able to illustrate the change in the value of racial equality and the false belief that people in a lower social class are unskilled and uneducated over two periods of time. This comparison has allowed for me to show how racial equality has been valued more over time and how low class people are still believed to be unskilled and uneducated </w:t>
      </w:r>
      <w:r w:rsidR="00D0400E">
        <w:rPr>
          <w:rFonts w:asciiTheme="majorHAnsi" w:hAnsiTheme="majorHAnsi"/>
        </w:rPr>
        <w:t>in both texts.</w:t>
      </w:r>
      <w:bookmarkStart w:id="40" w:name="_GoBack"/>
      <w:bookmarkEnd w:id="40"/>
    </w:p>
    <w:sectPr w:rsidR="00851A09" w:rsidRPr="00C42F28" w:rsidSect="00FE37F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ak cary" w:date="2017-03-08T21:40:00Z" w:initials="jc">
    <w:p w14:paraId="65DBA862" w14:textId="2A5BB352" w:rsidR="00EF428D" w:rsidRDefault="00EF428D">
      <w:pPr>
        <w:pStyle w:val="CommentText"/>
      </w:pPr>
      <w:r>
        <w:rPr>
          <w:rStyle w:val="CommentReference"/>
        </w:rPr>
        <w:annotationRef/>
      </w:r>
      <w:r>
        <w:t>Explained the quote really well</w:t>
      </w:r>
    </w:p>
  </w:comment>
  <w:comment w:id="35" w:author="jak cary" w:date="2017-03-08T21:40:00Z" w:initials="jc">
    <w:p w14:paraId="717F5E8C" w14:textId="30CDE51F" w:rsidR="00EF428D" w:rsidRDefault="00EF428D">
      <w:pPr>
        <w:pStyle w:val="CommentText"/>
      </w:pPr>
      <w:r>
        <w:rPr>
          <w:rStyle w:val="CommentReference"/>
        </w:rPr>
        <w:annotationRef/>
      </w:r>
      <w:r>
        <w:t>Good use of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BA862" w15:done="0"/>
  <w15:commentEx w15:paraId="717F5E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91DAB" w14:textId="77777777" w:rsidR="00EF428D" w:rsidRDefault="00EF428D" w:rsidP="00365509">
      <w:r>
        <w:separator/>
      </w:r>
    </w:p>
  </w:endnote>
  <w:endnote w:type="continuationSeparator" w:id="0">
    <w:p w14:paraId="1A2E037B" w14:textId="77777777" w:rsidR="00EF428D" w:rsidRDefault="00EF428D" w:rsidP="0036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56EBE" w14:textId="77777777" w:rsidR="00EF428D" w:rsidRDefault="00EF428D" w:rsidP="00365509">
      <w:r>
        <w:separator/>
      </w:r>
    </w:p>
  </w:footnote>
  <w:footnote w:type="continuationSeparator" w:id="0">
    <w:p w14:paraId="7AC70C76" w14:textId="77777777" w:rsidR="00EF428D" w:rsidRDefault="00EF428D" w:rsidP="003655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12381"/>
    <w:multiLevelType w:val="hybridMultilevel"/>
    <w:tmpl w:val="76CAC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k cary">
    <w15:presenceInfo w15:providerId="Windows Live" w15:userId="0f04b67bc6271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9F"/>
    <w:rsid w:val="00004223"/>
    <w:rsid w:val="00092B52"/>
    <w:rsid w:val="000C0F4C"/>
    <w:rsid w:val="002F3AB4"/>
    <w:rsid w:val="00365509"/>
    <w:rsid w:val="003C7BF4"/>
    <w:rsid w:val="00433ABF"/>
    <w:rsid w:val="004A0194"/>
    <w:rsid w:val="004C07CB"/>
    <w:rsid w:val="004C3981"/>
    <w:rsid w:val="00616323"/>
    <w:rsid w:val="00626A75"/>
    <w:rsid w:val="008012E1"/>
    <w:rsid w:val="00851A09"/>
    <w:rsid w:val="00AE3340"/>
    <w:rsid w:val="00B817A7"/>
    <w:rsid w:val="00BB4BF9"/>
    <w:rsid w:val="00BF36B5"/>
    <w:rsid w:val="00C218FD"/>
    <w:rsid w:val="00C2459C"/>
    <w:rsid w:val="00C32850"/>
    <w:rsid w:val="00C42F28"/>
    <w:rsid w:val="00C731BE"/>
    <w:rsid w:val="00D0400E"/>
    <w:rsid w:val="00E3347D"/>
    <w:rsid w:val="00E87A9F"/>
    <w:rsid w:val="00EC2411"/>
    <w:rsid w:val="00EF428D"/>
    <w:rsid w:val="00F85B0B"/>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9F3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194"/>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A01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194"/>
    <w:rPr>
      <w:rFonts w:ascii="Lucida Grande" w:hAnsi="Lucida Grande" w:cs="Lucida Grande"/>
      <w:sz w:val="18"/>
      <w:szCs w:val="18"/>
    </w:rPr>
  </w:style>
  <w:style w:type="paragraph" w:styleId="Title">
    <w:name w:val="Title"/>
    <w:basedOn w:val="Normal"/>
    <w:next w:val="Normal"/>
    <w:link w:val="TitleChar"/>
    <w:uiPriority w:val="10"/>
    <w:qFormat/>
    <w:rsid w:val="00BF3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6B5"/>
    <w:rPr>
      <w:rFonts w:asciiTheme="majorHAnsi" w:eastAsiaTheme="majorEastAsia" w:hAnsiTheme="majorHAnsi" w:cstheme="majorBidi"/>
      <w:color w:val="17365D" w:themeColor="text2" w:themeShade="BF"/>
      <w:spacing w:val="5"/>
      <w:kern w:val="28"/>
      <w:sz w:val="52"/>
      <w:szCs w:val="52"/>
    </w:rPr>
  </w:style>
  <w:style w:type="character" w:customStyle="1" w:styleId="talk-transcriptfragment">
    <w:name w:val="talk-transcript__fragment"/>
    <w:basedOn w:val="DefaultParagraphFont"/>
    <w:rsid w:val="00092B52"/>
  </w:style>
  <w:style w:type="character" w:customStyle="1" w:styleId="apple-converted-space">
    <w:name w:val="apple-converted-space"/>
    <w:basedOn w:val="DefaultParagraphFont"/>
    <w:rsid w:val="00092B52"/>
  </w:style>
  <w:style w:type="paragraph" w:styleId="FootnoteText">
    <w:name w:val="footnote text"/>
    <w:basedOn w:val="Normal"/>
    <w:link w:val="FootnoteTextChar"/>
    <w:uiPriority w:val="99"/>
    <w:semiHidden/>
    <w:unhideWhenUsed/>
    <w:rsid w:val="00365509"/>
    <w:rPr>
      <w:sz w:val="20"/>
      <w:szCs w:val="20"/>
    </w:rPr>
  </w:style>
  <w:style w:type="character" w:customStyle="1" w:styleId="FootnoteTextChar">
    <w:name w:val="Footnote Text Char"/>
    <w:basedOn w:val="DefaultParagraphFont"/>
    <w:link w:val="FootnoteText"/>
    <w:uiPriority w:val="99"/>
    <w:semiHidden/>
    <w:rsid w:val="00365509"/>
    <w:rPr>
      <w:sz w:val="20"/>
      <w:szCs w:val="20"/>
    </w:rPr>
  </w:style>
  <w:style w:type="character" w:styleId="FootnoteReference">
    <w:name w:val="footnote reference"/>
    <w:basedOn w:val="DefaultParagraphFont"/>
    <w:uiPriority w:val="99"/>
    <w:semiHidden/>
    <w:unhideWhenUsed/>
    <w:rsid w:val="00365509"/>
    <w:rPr>
      <w:vertAlign w:val="superscript"/>
    </w:rPr>
  </w:style>
  <w:style w:type="character" w:styleId="CommentReference">
    <w:name w:val="annotation reference"/>
    <w:basedOn w:val="DefaultParagraphFont"/>
    <w:uiPriority w:val="99"/>
    <w:semiHidden/>
    <w:unhideWhenUsed/>
    <w:rsid w:val="00851A09"/>
    <w:rPr>
      <w:sz w:val="16"/>
      <w:szCs w:val="16"/>
    </w:rPr>
  </w:style>
  <w:style w:type="paragraph" w:styleId="CommentText">
    <w:name w:val="annotation text"/>
    <w:basedOn w:val="Normal"/>
    <w:link w:val="CommentTextChar"/>
    <w:uiPriority w:val="99"/>
    <w:semiHidden/>
    <w:unhideWhenUsed/>
    <w:rsid w:val="00851A09"/>
    <w:rPr>
      <w:sz w:val="20"/>
      <w:szCs w:val="20"/>
    </w:rPr>
  </w:style>
  <w:style w:type="character" w:customStyle="1" w:styleId="CommentTextChar">
    <w:name w:val="Comment Text Char"/>
    <w:basedOn w:val="DefaultParagraphFont"/>
    <w:link w:val="CommentText"/>
    <w:uiPriority w:val="99"/>
    <w:semiHidden/>
    <w:rsid w:val="00851A09"/>
    <w:rPr>
      <w:sz w:val="20"/>
      <w:szCs w:val="20"/>
    </w:rPr>
  </w:style>
  <w:style w:type="paragraph" w:styleId="CommentSubject">
    <w:name w:val="annotation subject"/>
    <w:basedOn w:val="CommentText"/>
    <w:next w:val="CommentText"/>
    <w:link w:val="CommentSubjectChar"/>
    <w:uiPriority w:val="99"/>
    <w:semiHidden/>
    <w:unhideWhenUsed/>
    <w:rsid w:val="00851A09"/>
    <w:rPr>
      <w:b/>
      <w:bCs/>
    </w:rPr>
  </w:style>
  <w:style w:type="character" w:customStyle="1" w:styleId="CommentSubjectChar">
    <w:name w:val="Comment Subject Char"/>
    <w:basedOn w:val="CommentTextChar"/>
    <w:link w:val="CommentSubject"/>
    <w:uiPriority w:val="99"/>
    <w:semiHidden/>
    <w:rsid w:val="00851A0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194"/>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A01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194"/>
    <w:rPr>
      <w:rFonts w:ascii="Lucida Grande" w:hAnsi="Lucida Grande" w:cs="Lucida Grande"/>
      <w:sz w:val="18"/>
      <w:szCs w:val="18"/>
    </w:rPr>
  </w:style>
  <w:style w:type="paragraph" w:styleId="Title">
    <w:name w:val="Title"/>
    <w:basedOn w:val="Normal"/>
    <w:next w:val="Normal"/>
    <w:link w:val="TitleChar"/>
    <w:uiPriority w:val="10"/>
    <w:qFormat/>
    <w:rsid w:val="00BF3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6B5"/>
    <w:rPr>
      <w:rFonts w:asciiTheme="majorHAnsi" w:eastAsiaTheme="majorEastAsia" w:hAnsiTheme="majorHAnsi" w:cstheme="majorBidi"/>
      <w:color w:val="17365D" w:themeColor="text2" w:themeShade="BF"/>
      <w:spacing w:val="5"/>
      <w:kern w:val="28"/>
      <w:sz w:val="52"/>
      <w:szCs w:val="52"/>
    </w:rPr>
  </w:style>
  <w:style w:type="character" w:customStyle="1" w:styleId="talk-transcriptfragment">
    <w:name w:val="talk-transcript__fragment"/>
    <w:basedOn w:val="DefaultParagraphFont"/>
    <w:rsid w:val="00092B52"/>
  </w:style>
  <w:style w:type="character" w:customStyle="1" w:styleId="apple-converted-space">
    <w:name w:val="apple-converted-space"/>
    <w:basedOn w:val="DefaultParagraphFont"/>
    <w:rsid w:val="00092B52"/>
  </w:style>
  <w:style w:type="paragraph" w:styleId="FootnoteText">
    <w:name w:val="footnote text"/>
    <w:basedOn w:val="Normal"/>
    <w:link w:val="FootnoteTextChar"/>
    <w:uiPriority w:val="99"/>
    <w:semiHidden/>
    <w:unhideWhenUsed/>
    <w:rsid w:val="00365509"/>
    <w:rPr>
      <w:sz w:val="20"/>
      <w:szCs w:val="20"/>
    </w:rPr>
  </w:style>
  <w:style w:type="character" w:customStyle="1" w:styleId="FootnoteTextChar">
    <w:name w:val="Footnote Text Char"/>
    <w:basedOn w:val="DefaultParagraphFont"/>
    <w:link w:val="FootnoteText"/>
    <w:uiPriority w:val="99"/>
    <w:semiHidden/>
    <w:rsid w:val="00365509"/>
    <w:rPr>
      <w:sz w:val="20"/>
      <w:szCs w:val="20"/>
    </w:rPr>
  </w:style>
  <w:style w:type="character" w:styleId="FootnoteReference">
    <w:name w:val="footnote reference"/>
    <w:basedOn w:val="DefaultParagraphFont"/>
    <w:uiPriority w:val="99"/>
    <w:semiHidden/>
    <w:unhideWhenUsed/>
    <w:rsid w:val="00365509"/>
    <w:rPr>
      <w:vertAlign w:val="superscript"/>
    </w:rPr>
  </w:style>
  <w:style w:type="character" w:styleId="CommentReference">
    <w:name w:val="annotation reference"/>
    <w:basedOn w:val="DefaultParagraphFont"/>
    <w:uiPriority w:val="99"/>
    <w:semiHidden/>
    <w:unhideWhenUsed/>
    <w:rsid w:val="00851A09"/>
    <w:rPr>
      <w:sz w:val="16"/>
      <w:szCs w:val="16"/>
    </w:rPr>
  </w:style>
  <w:style w:type="paragraph" w:styleId="CommentText">
    <w:name w:val="annotation text"/>
    <w:basedOn w:val="Normal"/>
    <w:link w:val="CommentTextChar"/>
    <w:uiPriority w:val="99"/>
    <w:semiHidden/>
    <w:unhideWhenUsed/>
    <w:rsid w:val="00851A09"/>
    <w:rPr>
      <w:sz w:val="20"/>
      <w:szCs w:val="20"/>
    </w:rPr>
  </w:style>
  <w:style w:type="character" w:customStyle="1" w:styleId="CommentTextChar">
    <w:name w:val="Comment Text Char"/>
    <w:basedOn w:val="DefaultParagraphFont"/>
    <w:link w:val="CommentText"/>
    <w:uiPriority w:val="99"/>
    <w:semiHidden/>
    <w:rsid w:val="00851A09"/>
    <w:rPr>
      <w:sz w:val="20"/>
      <w:szCs w:val="20"/>
    </w:rPr>
  </w:style>
  <w:style w:type="paragraph" w:styleId="CommentSubject">
    <w:name w:val="annotation subject"/>
    <w:basedOn w:val="CommentText"/>
    <w:next w:val="CommentText"/>
    <w:link w:val="CommentSubjectChar"/>
    <w:uiPriority w:val="99"/>
    <w:semiHidden/>
    <w:unhideWhenUsed/>
    <w:rsid w:val="00851A09"/>
    <w:rPr>
      <w:b/>
      <w:bCs/>
    </w:rPr>
  </w:style>
  <w:style w:type="character" w:customStyle="1" w:styleId="CommentSubjectChar">
    <w:name w:val="Comment Subject Char"/>
    <w:basedOn w:val="CommentTextChar"/>
    <w:link w:val="CommentSubject"/>
    <w:uiPriority w:val="99"/>
    <w:semiHidden/>
    <w:rsid w:val="00851A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7574">
      <w:bodyDiv w:val="1"/>
      <w:marLeft w:val="0"/>
      <w:marRight w:val="0"/>
      <w:marTop w:val="0"/>
      <w:marBottom w:val="0"/>
      <w:divBdr>
        <w:top w:val="none" w:sz="0" w:space="0" w:color="auto"/>
        <w:left w:val="none" w:sz="0" w:space="0" w:color="auto"/>
        <w:bottom w:val="none" w:sz="0" w:space="0" w:color="auto"/>
        <w:right w:val="none" w:sz="0" w:space="0" w:color="auto"/>
      </w:divBdr>
    </w:div>
    <w:div w:id="433406793">
      <w:bodyDiv w:val="1"/>
      <w:marLeft w:val="0"/>
      <w:marRight w:val="0"/>
      <w:marTop w:val="0"/>
      <w:marBottom w:val="0"/>
      <w:divBdr>
        <w:top w:val="none" w:sz="0" w:space="0" w:color="auto"/>
        <w:left w:val="none" w:sz="0" w:space="0" w:color="auto"/>
        <w:bottom w:val="none" w:sz="0" w:space="0" w:color="auto"/>
        <w:right w:val="none" w:sz="0" w:space="0" w:color="auto"/>
      </w:divBdr>
    </w:div>
    <w:div w:id="1463226916">
      <w:bodyDiv w:val="1"/>
      <w:marLeft w:val="0"/>
      <w:marRight w:val="0"/>
      <w:marTop w:val="0"/>
      <w:marBottom w:val="0"/>
      <w:divBdr>
        <w:top w:val="none" w:sz="0" w:space="0" w:color="auto"/>
        <w:left w:val="none" w:sz="0" w:space="0" w:color="auto"/>
        <w:bottom w:val="none" w:sz="0" w:space="0" w:color="auto"/>
        <w:right w:val="none" w:sz="0" w:space="0" w:color="auto"/>
      </w:divBdr>
    </w:div>
    <w:div w:id="1514757848">
      <w:bodyDiv w:val="1"/>
      <w:marLeft w:val="0"/>
      <w:marRight w:val="0"/>
      <w:marTop w:val="0"/>
      <w:marBottom w:val="0"/>
      <w:divBdr>
        <w:top w:val="none" w:sz="0" w:space="0" w:color="auto"/>
        <w:left w:val="none" w:sz="0" w:space="0" w:color="auto"/>
        <w:bottom w:val="none" w:sz="0" w:space="0" w:color="auto"/>
        <w:right w:val="none" w:sz="0" w:space="0" w:color="auto"/>
      </w:divBdr>
    </w:div>
    <w:div w:id="1547064078">
      <w:bodyDiv w:val="1"/>
      <w:marLeft w:val="0"/>
      <w:marRight w:val="0"/>
      <w:marTop w:val="0"/>
      <w:marBottom w:val="0"/>
      <w:divBdr>
        <w:top w:val="none" w:sz="0" w:space="0" w:color="auto"/>
        <w:left w:val="none" w:sz="0" w:space="0" w:color="auto"/>
        <w:bottom w:val="none" w:sz="0" w:space="0" w:color="auto"/>
        <w:right w:val="none" w:sz="0" w:space="0" w:color="auto"/>
      </w:divBdr>
    </w:div>
    <w:div w:id="1569607367">
      <w:bodyDiv w:val="1"/>
      <w:marLeft w:val="0"/>
      <w:marRight w:val="0"/>
      <w:marTop w:val="0"/>
      <w:marBottom w:val="0"/>
      <w:divBdr>
        <w:top w:val="none" w:sz="0" w:space="0" w:color="auto"/>
        <w:left w:val="none" w:sz="0" w:space="0" w:color="auto"/>
        <w:bottom w:val="none" w:sz="0" w:space="0" w:color="auto"/>
        <w:right w:val="none" w:sz="0" w:space="0" w:color="auto"/>
      </w:divBdr>
    </w:div>
    <w:div w:id="1602949822">
      <w:bodyDiv w:val="1"/>
      <w:marLeft w:val="0"/>
      <w:marRight w:val="0"/>
      <w:marTop w:val="0"/>
      <w:marBottom w:val="0"/>
      <w:divBdr>
        <w:top w:val="none" w:sz="0" w:space="0" w:color="auto"/>
        <w:left w:val="none" w:sz="0" w:space="0" w:color="auto"/>
        <w:bottom w:val="none" w:sz="0" w:space="0" w:color="auto"/>
        <w:right w:val="none" w:sz="0" w:space="0" w:color="auto"/>
      </w:divBdr>
    </w:div>
    <w:div w:id="1788893212">
      <w:bodyDiv w:val="1"/>
      <w:marLeft w:val="0"/>
      <w:marRight w:val="0"/>
      <w:marTop w:val="0"/>
      <w:marBottom w:val="0"/>
      <w:divBdr>
        <w:top w:val="none" w:sz="0" w:space="0" w:color="auto"/>
        <w:left w:val="none" w:sz="0" w:space="0" w:color="auto"/>
        <w:bottom w:val="none" w:sz="0" w:space="0" w:color="auto"/>
        <w:right w:val="none" w:sz="0" w:space="0" w:color="auto"/>
      </w:divBdr>
    </w:div>
    <w:div w:id="1858545640">
      <w:bodyDiv w:val="1"/>
      <w:marLeft w:val="0"/>
      <w:marRight w:val="0"/>
      <w:marTop w:val="0"/>
      <w:marBottom w:val="0"/>
      <w:divBdr>
        <w:top w:val="none" w:sz="0" w:space="0" w:color="auto"/>
        <w:left w:val="none" w:sz="0" w:space="0" w:color="auto"/>
        <w:bottom w:val="none" w:sz="0" w:space="0" w:color="auto"/>
        <w:right w:val="none" w:sz="0" w:space="0" w:color="auto"/>
      </w:divBdr>
    </w:div>
    <w:div w:id="1941797009">
      <w:bodyDiv w:val="1"/>
      <w:marLeft w:val="0"/>
      <w:marRight w:val="0"/>
      <w:marTop w:val="0"/>
      <w:marBottom w:val="0"/>
      <w:divBdr>
        <w:top w:val="none" w:sz="0" w:space="0" w:color="auto"/>
        <w:left w:val="none" w:sz="0" w:space="0" w:color="auto"/>
        <w:bottom w:val="none" w:sz="0" w:space="0" w:color="auto"/>
        <w:right w:val="none" w:sz="0" w:space="0" w:color="auto"/>
      </w:divBdr>
    </w:div>
    <w:div w:id="194838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
    <b:Tag>Chi09</b:Tag>
    <b:SourceType>Performance</b:SourceType>
    <b:Guid>{DF5574A6-4E39-B949-BF45-4A8A68F6AB9F}</b:Guid>
    <b:Title>The Danger of the Single Sotry</b:Title>
    <b:City>n/a</b:City>
    <b:Year>2009</b:Year>
    <b:Author>
      <b:Writer>
        <b:NameList>
          <b:Person>
            <b:Last>Adiche</b:Last>
            <b:First>Chimamanda</b:First>
          </b:Person>
        </b:NameList>
      </b:Writer>
      <b:Performer>
        <b:NameList>
          <b:Person>
            <b:Last>Adiche</b:Last>
            <b:First>Chimamanda</b:First>
          </b:Person>
        </b:NameList>
      </b:Performer>
    </b:Author>
    <b:Theater>n/a</b:Theater>
    <b:RefOrder>2</b:RefOrder>
  </b:Source>
</b:Sources>
</file>

<file path=customXml/itemProps1.xml><?xml version="1.0" encoding="utf-8"?>
<ds:datastoreItem xmlns:ds="http://schemas.openxmlformats.org/officeDocument/2006/customXml" ds:itemID="{DE7CE295-1D22-F349-988D-69F82177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5051</Characters>
  <Application>Microsoft Macintosh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2</cp:revision>
  <dcterms:created xsi:type="dcterms:W3CDTF">2017-03-09T04:00:00Z</dcterms:created>
  <dcterms:modified xsi:type="dcterms:W3CDTF">2017-03-09T04:00:00Z</dcterms:modified>
</cp:coreProperties>
</file>