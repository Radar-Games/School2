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05D67" w14:textId="12F62359" w:rsidR="008B5F23" w:rsidRDefault="00C35826" w:rsidP="00C35826">
      <w:pPr>
        <w:pStyle w:val="Title"/>
        <w:rPr>
          <w:lang w:val="en-AU"/>
        </w:rPr>
      </w:pPr>
      <w:r>
        <w:rPr>
          <w:lang w:val="en-AU"/>
        </w:rPr>
        <w:t>I Always Hated These D</w:t>
      </w:r>
      <w:r w:rsidRPr="00965968">
        <w:rPr>
          <w:lang w:val="en-AU"/>
        </w:rPr>
        <w:t>ays</w:t>
      </w:r>
    </w:p>
    <w:p w14:paraId="1AA4CAAA" w14:textId="3EC87CC4" w:rsidR="00C35826" w:rsidRDefault="00C35826" w:rsidP="00D451C1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By: Jamie Coulson</w:t>
      </w:r>
    </w:p>
    <w:p w14:paraId="3EFFAC9B" w14:textId="77777777" w:rsidR="00C35826" w:rsidRDefault="00C35826" w:rsidP="00D451C1">
      <w:pPr>
        <w:rPr>
          <w:sz w:val="22"/>
          <w:szCs w:val="22"/>
          <w:lang w:val="en-AU"/>
        </w:rPr>
      </w:pPr>
    </w:p>
    <w:p w14:paraId="718D8FC5" w14:textId="77777777" w:rsidR="00C35826" w:rsidRDefault="00C35826" w:rsidP="00D451C1">
      <w:pPr>
        <w:rPr>
          <w:lang w:val="en-AU"/>
        </w:rPr>
      </w:pPr>
    </w:p>
    <w:p w14:paraId="13BBEE38" w14:textId="14456774" w:rsidR="008B5F23" w:rsidRPr="00965968" w:rsidRDefault="00200D43" w:rsidP="0044506E">
      <w:pPr>
        <w:rPr>
          <w:sz w:val="22"/>
          <w:szCs w:val="22"/>
          <w:lang w:val="en-AU"/>
        </w:rPr>
      </w:pPr>
      <w:r w:rsidRPr="00965968">
        <w:rPr>
          <w:sz w:val="22"/>
          <w:szCs w:val="22"/>
          <w:lang w:val="en-AU"/>
        </w:rPr>
        <w:t xml:space="preserve">I always hated these days, father would leave </w:t>
      </w:r>
      <w:del w:id="0" w:author="Radar Games" w:date="2017-06-08T20:00:00Z">
        <w:r w:rsidRPr="00965968" w:rsidDel="00E54B17">
          <w:rPr>
            <w:sz w:val="22"/>
            <w:szCs w:val="22"/>
            <w:lang w:val="en-AU"/>
          </w:rPr>
          <w:delText>for days on end</w:delText>
        </w:r>
      </w:del>
      <w:ins w:id="1" w:author="Radar Games" w:date="2017-06-08T20:00:00Z">
        <w:r w:rsidR="00E54B17">
          <w:rPr>
            <w:sz w:val="22"/>
            <w:szCs w:val="22"/>
            <w:lang w:val="en-AU"/>
          </w:rPr>
          <w:t xml:space="preserve">to </w:t>
        </w:r>
      </w:ins>
      <w:r w:rsidRPr="00965968">
        <w:rPr>
          <w:sz w:val="22"/>
          <w:szCs w:val="22"/>
          <w:lang w:val="en-AU"/>
        </w:rPr>
        <w:t xml:space="preserve"> go</w:t>
      </w:r>
      <w:del w:id="2" w:author="Radar Games" w:date="2017-06-08T20:00:00Z">
        <w:r w:rsidRPr="00965968" w:rsidDel="00E54B17">
          <w:rPr>
            <w:sz w:val="22"/>
            <w:szCs w:val="22"/>
            <w:lang w:val="en-AU"/>
          </w:rPr>
          <w:delText>ing</w:delText>
        </w:r>
      </w:del>
      <w:r w:rsidRPr="00965968">
        <w:rPr>
          <w:sz w:val="22"/>
          <w:szCs w:val="22"/>
          <w:lang w:val="en-AU"/>
        </w:rPr>
        <w:t xml:space="preserve"> ‘hunting’ </w:t>
      </w:r>
      <w:ins w:id="3" w:author="Radar Games" w:date="2017-06-08T20:00:00Z">
        <w:r w:rsidR="00E54B17">
          <w:rPr>
            <w:sz w:val="22"/>
            <w:szCs w:val="22"/>
            <w:lang w:val="en-AU"/>
          </w:rPr>
          <w:t xml:space="preserve">for food </w:t>
        </w:r>
      </w:ins>
      <w:r w:rsidRPr="00965968">
        <w:rPr>
          <w:sz w:val="22"/>
          <w:szCs w:val="22"/>
          <w:lang w:val="en-AU"/>
        </w:rPr>
        <w:t xml:space="preserve">but </w:t>
      </w:r>
      <w:ins w:id="4" w:author="Radar Games" w:date="2017-06-08T20:00:00Z">
        <w:r w:rsidR="00E54B17">
          <w:rPr>
            <w:sz w:val="22"/>
            <w:szCs w:val="22"/>
            <w:lang w:val="en-AU"/>
          </w:rPr>
          <w:t>we</w:t>
        </w:r>
      </w:ins>
      <w:del w:id="5" w:author="Radar Games" w:date="2017-06-08T20:00:00Z">
        <w:r w:rsidRPr="00965968" w:rsidDel="00E54B17">
          <w:rPr>
            <w:sz w:val="22"/>
            <w:szCs w:val="22"/>
            <w:lang w:val="en-AU"/>
          </w:rPr>
          <w:delText>I</w:delText>
        </w:r>
      </w:del>
      <w:r w:rsidRPr="00965968">
        <w:rPr>
          <w:sz w:val="22"/>
          <w:szCs w:val="22"/>
          <w:lang w:val="en-AU"/>
        </w:rPr>
        <w:t xml:space="preserve"> knew what he was really doing. He was sneaking of</w:t>
      </w:r>
      <w:ins w:id="6" w:author="Radar Games" w:date="2017-06-08T20:00:00Z">
        <w:r w:rsidR="00E54B17">
          <w:rPr>
            <w:sz w:val="22"/>
            <w:szCs w:val="22"/>
            <w:lang w:val="en-AU"/>
          </w:rPr>
          <w:t>f</w:t>
        </w:r>
      </w:ins>
      <w:r w:rsidRPr="00965968">
        <w:rPr>
          <w:sz w:val="22"/>
          <w:szCs w:val="22"/>
          <w:lang w:val="en-AU"/>
        </w:rPr>
        <w:t xml:space="preserve"> to the bar with his mates </w:t>
      </w:r>
      <w:del w:id="7" w:author="Radar Games" w:date="2017-06-08T20:00:00Z">
        <w:r w:rsidRPr="00965968" w:rsidDel="00E54B17">
          <w:rPr>
            <w:sz w:val="22"/>
            <w:szCs w:val="22"/>
            <w:lang w:val="en-AU"/>
          </w:rPr>
          <w:delText>and</w:delText>
        </w:r>
      </w:del>
      <w:ins w:id="8" w:author="Radar Games" w:date="2017-06-08T20:00:00Z">
        <w:r w:rsidR="00E54B17">
          <w:rPr>
            <w:sz w:val="22"/>
            <w:szCs w:val="22"/>
            <w:lang w:val="en-AU"/>
          </w:rPr>
          <w:t xml:space="preserve">, </w:t>
        </w:r>
      </w:ins>
      <w:del w:id="9" w:author="Radar Games" w:date="2017-06-08T20:00:00Z">
        <w:r w:rsidRPr="00965968" w:rsidDel="00E54B17">
          <w:rPr>
            <w:sz w:val="22"/>
            <w:szCs w:val="22"/>
            <w:lang w:val="en-AU"/>
          </w:rPr>
          <w:delText xml:space="preserve"> </w:delText>
        </w:r>
      </w:del>
      <w:r w:rsidRPr="00965968">
        <w:rPr>
          <w:sz w:val="22"/>
          <w:szCs w:val="22"/>
          <w:lang w:val="en-AU"/>
        </w:rPr>
        <w:t>trying to escape the never-ending sound of childish screams and tantrums that flooded th</w:t>
      </w:r>
      <w:ins w:id="10" w:author="Radar Games" w:date="2017-06-08T20:00:00Z">
        <w:r w:rsidR="00E54B17">
          <w:rPr>
            <w:sz w:val="22"/>
            <w:szCs w:val="22"/>
            <w:lang w:val="en-AU"/>
          </w:rPr>
          <w:t xml:space="preserve">is </w:t>
        </w:r>
      </w:ins>
      <w:del w:id="11" w:author="Radar Games" w:date="2017-06-08T20:00:00Z">
        <w:r w:rsidRPr="00965968" w:rsidDel="00E54B17">
          <w:rPr>
            <w:sz w:val="22"/>
            <w:szCs w:val="22"/>
            <w:lang w:val="en-AU"/>
          </w:rPr>
          <w:delText xml:space="preserve">e </w:delText>
        </w:r>
      </w:del>
      <w:r w:rsidRPr="00965968">
        <w:rPr>
          <w:sz w:val="22"/>
          <w:szCs w:val="22"/>
          <w:lang w:val="en-AU"/>
        </w:rPr>
        <w:t>house.</w:t>
      </w:r>
      <w:r w:rsidR="00A3753B" w:rsidRPr="00965968">
        <w:rPr>
          <w:sz w:val="22"/>
          <w:szCs w:val="22"/>
          <w:lang w:val="en-AU"/>
        </w:rPr>
        <w:t xml:space="preserve"> I had never left th</w:t>
      </w:r>
      <w:ins w:id="12" w:author="Radar Games" w:date="2017-06-08T20:07:00Z">
        <w:r w:rsidR="006F0B9E">
          <w:rPr>
            <w:sz w:val="22"/>
            <w:szCs w:val="22"/>
            <w:lang w:val="en-AU"/>
          </w:rPr>
          <w:t>is</w:t>
        </w:r>
      </w:ins>
      <w:del w:id="13" w:author="Radar Games" w:date="2017-06-08T20:07:00Z">
        <w:r w:rsidR="00A3753B" w:rsidRPr="00965968" w:rsidDel="006F0B9E">
          <w:rPr>
            <w:sz w:val="22"/>
            <w:szCs w:val="22"/>
            <w:lang w:val="en-AU"/>
          </w:rPr>
          <w:delText>e</w:delText>
        </w:r>
      </w:del>
      <w:r w:rsidR="00A3753B" w:rsidRPr="00965968">
        <w:rPr>
          <w:sz w:val="22"/>
          <w:szCs w:val="22"/>
          <w:lang w:val="en-AU"/>
        </w:rPr>
        <w:t xml:space="preserve"> house or at least I can’t remember a time when I did</w:t>
      </w:r>
      <w:r w:rsidR="00D22C2E" w:rsidRPr="00965968">
        <w:rPr>
          <w:sz w:val="22"/>
          <w:szCs w:val="22"/>
          <w:lang w:val="en-AU"/>
        </w:rPr>
        <w:t>. My mother</w:t>
      </w:r>
      <w:ins w:id="14" w:author="Radar Games" w:date="2017-06-08T20:07:00Z">
        <w:r w:rsidR="006F0B9E">
          <w:rPr>
            <w:sz w:val="22"/>
            <w:szCs w:val="22"/>
            <w:lang w:val="en-AU"/>
          </w:rPr>
          <w:t xml:space="preserve"> </w:t>
        </w:r>
      </w:ins>
      <w:del w:id="15" w:author="Radar Games" w:date="2017-06-08T20:07:00Z">
        <w:r w:rsidR="00D22C2E" w:rsidRPr="00965968" w:rsidDel="006F0B9E">
          <w:rPr>
            <w:sz w:val="22"/>
            <w:szCs w:val="22"/>
            <w:lang w:val="en-AU"/>
          </w:rPr>
          <w:delText xml:space="preserve"> had </w:delText>
        </w:r>
      </w:del>
      <w:r w:rsidR="00D22C2E" w:rsidRPr="00965968">
        <w:rPr>
          <w:sz w:val="22"/>
          <w:szCs w:val="22"/>
          <w:lang w:val="en-AU"/>
        </w:rPr>
        <w:t>passed away when I was little</w:t>
      </w:r>
      <w:r w:rsidR="00D41DCF" w:rsidRPr="00965968">
        <w:rPr>
          <w:sz w:val="22"/>
          <w:szCs w:val="22"/>
          <w:lang w:val="en-AU"/>
        </w:rPr>
        <w:t xml:space="preserve"> so</w:t>
      </w:r>
      <w:r w:rsidR="009B6519" w:rsidRPr="00965968">
        <w:rPr>
          <w:sz w:val="22"/>
          <w:szCs w:val="22"/>
          <w:lang w:val="en-AU"/>
        </w:rPr>
        <w:t xml:space="preserve"> I had to constantly provide and care for my</w:t>
      </w:r>
      <w:r w:rsidR="00D41DCF" w:rsidRPr="00965968">
        <w:rPr>
          <w:sz w:val="22"/>
          <w:szCs w:val="22"/>
          <w:lang w:val="en-AU"/>
        </w:rPr>
        <w:t xml:space="preserve"> little</w:t>
      </w:r>
      <w:r w:rsidR="009B6519" w:rsidRPr="00965968">
        <w:rPr>
          <w:sz w:val="22"/>
          <w:szCs w:val="22"/>
          <w:lang w:val="en-AU"/>
        </w:rPr>
        <w:t xml:space="preserve"> brothers and sisters</w:t>
      </w:r>
      <w:r w:rsidR="00D22C2E" w:rsidRPr="00965968">
        <w:rPr>
          <w:sz w:val="22"/>
          <w:szCs w:val="22"/>
          <w:lang w:val="en-AU"/>
        </w:rPr>
        <w:t xml:space="preserve"> </w:t>
      </w:r>
      <w:r w:rsidR="00D41DCF" w:rsidRPr="00965968">
        <w:rPr>
          <w:sz w:val="22"/>
          <w:szCs w:val="22"/>
          <w:lang w:val="en-AU"/>
        </w:rPr>
        <w:t>and never had time to leave the house.</w:t>
      </w:r>
      <w:r w:rsidR="00B91F54" w:rsidRPr="00965968">
        <w:rPr>
          <w:sz w:val="22"/>
          <w:szCs w:val="22"/>
          <w:lang w:val="en-AU"/>
        </w:rPr>
        <w:t xml:space="preserve"> My father</w:t>
      </w:r>
      <w:r w:rsidR="00F0271A" w:rsidRPr="00965968">
        <w:rPr>
          <w:sz w:val="22"/>
          <w:szCs w:val="22"/>
          <w:lang w:val="en-AU"/>
        </w:rPr>
        <w:t>,</w:t>
      </w:r>
      <w:r w:rsidR="00B91F54" w:rsidRPr="00965968">
        <w:rPr>
          <w:sz w:val="22"/>
          <w:szCs w:val="22"/>
          <w:lang w:val="en-AU"/>
        </w:rPr>
        <w:t xml:space="preserve"> Robert Ewell</w:t>
      </w:r>
      <w:r w:rsidR="00F0271A" w:rsidRPr="00965968">
        <w:rPr>
          <w:sz w:val="22"/>
          <w:szCs w:val="22"/>
          <w:lang w:val="en-AU"/>
        </w:rPr>
        <w:t>, was a horrible man. He was a rac</w:t>
      </w:r>
      <w:r w:rsidR="003F5141" w:rsidRPr="00965968">
        <w:rPr>
          <w:sz w:val="22"/>
          <w:szCs w:val="22"/>
          <w:lang w:val="en-AU"/>
        </w:rPr>
        <w:t>ist, a sexist, offensive, dirty and</w:t>
      </w:r>
      <w:r w:rsidR="00F0271A" w:rsidRPr="00965968">
        <w:rPr>
          <w:sz w:val="22"/>
          <w:szCs w:val="22"/>
          <w:lang w:val="en-AU"/>
        </w:rPr>
        <w:t xml:space="preserve"> abusive</w:t>
      </w:r>
      <w:r w:rsidR="003F5141" w:rsidRPr="00965968">
        <w:rPr>
          <w:sz w:val="22"/>
          <w:szCs w:val="22"/>
          <w:lang w:val="en-AU"/>
        </w:rPr>
        <w:t xml:space="preserve">. Many </w:t>
      </w:r>
      <w:r w:rsidR="00DD0800" w:rsidRPr="00965968">
        <w:rPr>
          <w:sz w:val="22"/>
          <w:szCs w:val="22"/>
          <w:lang w:val="en-AU"/>
        </w:rPr>
        <w:t>times,</w:t>
      </w:r>
      <w:r w:rsidR="003F5141" w:rsidRPr="00965968">
        <w:rPr>
          <w:sz w:val="22"/>
          <w:szCs w:val="22"/>
          <w:lang w:val="en-AU"/>
        </w:rPr>
        <w:t xml:space="preserve"> he would come home </w:t>
      </w:r>
      <w:ins w:id="16" w:author="Radar Games" w:date="2017-06-08T20:11:00Z">
        <w:r w:rsidR="0044506E">
          <w:rPr>
            <w:sz w:val="22"/>
            <w:szCs w:val="22"/>
            <w:lang w:val="en-AU"/>
          </w:rPr>
          <w:t>late at</w:t>
        </w:r>
      </w:ins>
      <w:del w:id="17" w:author="Radar Games" w:date="2017-06-08T20:11:00Z">
        <w:r w:rsidR="003F5141" w:rsidRPr="00965968" w:rsidDel="0044506E">
          <w:rPr>
            <w:sz w:val="22"/>
            <w:szCs w:val="22"/>
            <w:lang w:val="en-AU"/>
          </w:rPr>
          <w:delText>in the</w:delText>
        </w:r>
      </w:del>
      <w:r w:rsidR="003F5141" w:rsidRPr="00965968">
        <w:rPr>
          <w:sz w:val="22"/>
          <w:szCs w:val="22"/>
          <w:lang w:val="en-AU"/>
        </w:rPr>
        <w:t xml:space="preserve"> night extremely drunk and </w:t>
      </w:r>
      <w:r w:rsidR="00775827" w:rsidRPr="00965968">
        <w:rPr>
          <w:sz w:val="22"/>
          <w:szCs w:val="22"/>
          <w:lang w:val="en-AU"/>
        </w:rPr>
        <w:t>sometimes I would have to protect my siblings from his wrath</w:t>
      </w:r>
      <w:r w:rsidR="00814727" w:rsidRPr="00965968">
        <w:rPr>
          <w:sz w:val="22"/>
          <w:szCs w:val="22"/>
          <w:lang w:val="en-AU"/>
        </w:rPr>
        <w:t xml:space="preserve">. But </w:t>
      </w:r>
      <w:r w:rsidR="00DD0800" w:rsidRPr="00965968">
        <w:rPr>
          <w:sz w:val="22"/>
          <w:szCs w:val="22"/>
          <w:lang w:val="en-AU"/>
        </w:rPr>
        <w:t>tonight,</w:t>
      </w:r>
      <w:r w:rsidR="00814727" w:rsidRPr="00965968">
        <w:rPr>
          <w:sz w:val="22"/>
          <w:szCs w:val="22"/>
          <w:lang w:val="en-AU"/>
        </w:rPr>
        <w:t xml:space="preserve"> he wasn’t here</w:t>
      </w:r>
      <w:ins w:id="18" w:author="Radar Games" w:date="2017-06-08T20:12:00Z">
        <w:r w:rsidR="00D62BA4">
          <w:rPr>
            <w:sz w:val="22"/>
            <w:szCs w:val="22"/>
            <w:lang w:val="en-AU"/>
          </w:rPr>
          <w:t>,</w:t>
        </w:r>
      </w:ins>
      <w:r w:rsidR="00814727" w:rsidRPr="00965968">
        <w:rPr>
          <w:sz w:val="22"/>
          <w:szCs w:val="22"/>
          <w:lang w:val="en-AU"/>
        </w:rPr>
        <w:t xml:space="preserve"> he had just left which normally mean</w:t>
      </w:r>
      <w:ins w:id="19" w:author="Radar Games" w:date="2017-06-08T20:14:00Z">
        <w:r w:rsidR="00A56751">
          <w:rPr>
            <w:sz w:val="22"/>
            <w:szCs w:val="22"/>
            <w:lang w:val="en-AU"/>
          </w:rPr>
          <w:t>t</w:t>
        </w:r>
      </w:ins>
      <w:del w:id="20" w:author="Radar Games" w:date="2017-06-08T20:14:00Z">
        <w:r w:rsidR="00814727" w:rsidRPr="00965968" w:rsidDel="00A56751">
          <w:rPr>
            <w:sz w:val="22"/>
            <w:szCs w:val="22"/>
            <w:lang w:val="en-AU"/>
          </w:rPr>
          <w:delText>s</w:delText>
        </w:r>
      </w:del>
      <w:r w:rsidR="00814727" w:rsidRPr="00965968">
        <w:rPr>
          <w:sz w:val="22"/>
          <w:szCs w:val="22"/>
          <w:lang w:val="en-AU"/>
        </w:rPr>
        <w:t xml:space="preserve"> he wouldn’t be back till early the next day. I had just wrangled my siblings to bed and dealt with </w:t>
      </w:r>
      <w:r w:rsidR="00DD0800" w:rsidRPr="00965968">
        <w:rPr>
          <w:sz w:val="22"/>
          <w:szCs w:val="22"/>
          <w:lang w:val="en-AU"/>
        </w:rPr>
        <w:t>their</w:t>
      </w:r>
      <w:r w:rsidR="00814727" w:rsidRPr="00965968">
        <w:rPr>
          <w:sz w:val="22"/>
          <w:szCs w:val="22"/>
          <w:lang w:val="en-AU"/>
        </w:rPr>
        <w:t xml:space="preserve"> small quarrels and complaints, and now I was alone</w:t>
      </w:r>
      <w:r w:rsidR="00DD0800" w:rsidRPr="00965968">
        <w:rPr>
          <w:sz w:val="22"/>
          <w:szCs w:val="22"/>
          <w:lang w:val="en-AU"/>
        </w:rPr>
        <w:t xml:space="preserve"> to do as I please</w:t>
      </w:r>
      <w:ins w:id="21" w:author="Radar Games" w:date="2017-06-08T20:14:00Z">
        <w:r w:rsidR="00A56751">
          <w:rPr>
            <w:sz w:val="22"/>
            <w:szCs w:val="22"/>
            <w:lang w:val="en-AU"/>
          </w:rPr>
          <w:t>d</w:t>
        </w:r>
      </w:ins>
      <w:r w:rsidR="00814727" w:rsidRPr="00965968">
        <w:rPr>
          <w:sz w:val="22"/>
          <w:szCs w:val="22"/>
          <w:lang w:val="en-AU"/>
        </w:rPr>
        <w:t>.</w:t>
      </w:r>
    </w:p>
    <w:p w14:paraId="2C9FA8E1" w14:textId="63C2A9BB" w:rsidR="00E54B17" w:rsidDel="00E54B17" w:rsidRDefault="00E54B17" w:rsidP="0026681A">
      <w:pPr>
        <w:rPr>
          <w:del w:id="22" w:author="Radar Games" w:date="2017-06-08T19:59:00Z"/>
          <w:sz w:val="22"/>
          <w:szCs w:val="22"/>
          <w:lang w:val="en-AU"/>
        </w:rPr>
      </w:pPr>
    </w:p>
    <w:p w14:paraId="3DF66777" w14:textId="77777777" w:rsidR="00E54B17" w:rsidRDefault="00E54B17" w:rsidP="00577572">
      <w:pPr>
        <w:rPr>
          <w:ins w:id="23" w:author="Radar Games" w:date="2017-06-08T19:59:00Z"/>
          <w:sz w:val="22"/>
          <w:szCs w:val="22"/>
          <w:lang w:val="en-AU"/>
        </w:rPr>
      </w:pPr>
    </w:p>
    <w:p w14:paraId="22B5A843" w14:textId="77A3F508" w:rsidR="0026681A" w:rsidRDefault="00814727" w:rsidP="00B472AB">
      <w:pPr>
        <w:rPr>
          <w:sz w:val="22"/>
          <w:szCs w:val="22"/>
          <w:lang w:val="en-AU"/>
        </w:rPr>
      </w:pPr>
      <w:r w:rsidRPr="00965968">
        <w:rPr>
          <w:sz w:val="22"/>
          <w:szCs w:val="22"/>
          <w:lang w:val="en-AU"/>
        </w:rPr>
        <w:t xml:space="preserve">During </w:t>
      </w:r>
      <w:del w:id="24" w:author="Radar Games" w:date="2017-06-08T20:14:00Z">
        <w:r w:rsidRPr="00965968" w:rsidDel="00A56751">
          <w:rPr>
            <w:sz w:val="22"/>
            <w:szCs w:val="22"/>
            <w:lang w:val="en-AU"/>
          </w:rPr>
          <w:delText xml:space="preserve">on </w:delText>
        </w:r>
      </w:del>
      <w:r w:rsidRPr="00965968">
        <w:rPr>
          <w:sz w:val="22"/>
          <w:szCs w:val="22"/>
          <w:lang w:val="en-AU"/>
        </w:rPr>
        <w:t xml:space="preserve">these times I enjoyed sitting on the porch and just looked out into the stars and landscape. It was an amazing view, </w:t>
      </w:r>
      <w:r w:rsidR="00037A49" w:rsidRPr="00965968">
        <w:rPr>
          <w:sz w:val="22"/>
          <w:szCs w:val="22"/>
          <w:lang w:val="en-AU"/>
        </w:rPr>
        <w:t xml:space="preserve">most likely </w:t>
      </w:r>
      <w:r w:rsidRPr="00965968">
        <w:rPr>
          <w:sz w:val="22"/>
          <w:szCs w:val="22"/>
          <w:lang w:val="en-AU"/>
        </w:rPr>
        <w:t>the only good thing about this horrendous place</w:t>
      </w:r>
      <w:r w:rsidR="00037A49" w:rsidRPr="00965968">
        <w:rPr>
          <w:sz w:val="22"/>
          <w:szCs w:val="22"/>
          <w:lang w:val="en-AU"/>
        </w:rPr>
        <w:t>, at this time the sun would just have descended below the horizon and the sky was lit up by the most extraordinary of warm glows. I sat there for an hour just looking at the amazing sunset</w:t>
      </w:r>
      <w:r w:rsidR="00DD0800" w:rsidRPr="00965968">
        <w:rPr>
          <w:sz w:val="22"/>
          <w:szCs w:val="22"/>
          <w:lang w:val="en-AU"/>
        </w:rPr>
        <w:t xml:space="preserve"> until he came past, Tom Robinson, I </w:t>
      </w:r>
      <w:del w:id="25" w:author="Radar Games" w:date="2017-06-08T20:22:00Z">
        <w:r w:rsidR="00DD0800" w:rsidRPr="00965968" w:rsidDel="00DC4219">
          <w:rPr>
            <w:sz w:val="22"/>
            <w:szCs w:val="22"/>
            <w:lang w:val="en-AU"/>
          </w:rPr>
          <w:delText xml:space="preserve">had </w:delText>
        </w:r>
      </w:del>
      <w:r w:rsidR="00DD0800" w:rsidRPr="00965968">
        <w:rPr>
          <w:sz w:val="22"/>
          <w:szCs w:val="22"/>
          <w:lang w:val="en-AU"/>
        </w:rPr>
        <w:t xml:space="preserve">watched this man walk past the house on his way back home from the cotton fields </w:t>
      </w:r>
      <w:ins w:id="26" w:author="Radar Games" w:date="2017-06-08T20:22:00Z">
        <w:r w:rsidR="00DC4219">
          <w:rPr>
            <w:sz w:val="22"/>
            <w:szCs w:val="22"/>
            <w:lang w:val="en-AU"/>
          </w:rPr>
          <w:t>every day for the past couple weeks</w:t>
        </w:r>
      </w:ins>
      <w:del w:id="27" w:author="Radar Games" w:date="2017-06-08T20:22:00Z">
        <w:r w:rsidR="00DD0800" w:rsidRPr="00965968" w:rsidDel="00DC4219">
          <w:rPr>
            <w:sz w:val="22"/>
            <w:szCs w:val="22"/>
            <w:lang w:val="en-AU"/>
          </w:rPr>
          <w:delText xml:space="preserve">for </w:delText>
        </w:r>
        <w:r w:rsidR="009D4115" w:rsidRPr="00965968" w:rsidDel="00DC4219">
          <w:rPr>
            <w:sz w:val="22"/>
            <w:szCs w:val="22"/>
            <w:lang w:val="en-AU"/>
          </w:rPr>
          <w:delText xml:space="preserve">the past </w:delText>
        </w:r>
        <w:r w:rsidR="00204D3F" w:rsidRPr="00965968" w:rsidDel="00DC4219">
          <w:rPr>
            <w:sz w:val="22"/>
            <w:szCs w:val="22"/>
            <w:lang w:val="en-AU"/>
          </w:rPr>
          <w:delText>couple weeks</w:delText>
        </w:r>
      </w:del>
      <w:r w:rsidR="00DD0800" w:rsidRPr="00965968">
        <w:rPr>
          <w:sz w:val="22"/>
          <w:szCs w:val="22"/>
          <w:lang w:val="en-AU"/>
        </w:rPr>
        <w:t>.</w:t>
      </w:r>
      <w:r w:rsidR="00204D3F" w:rsidRPr="00965968">
        <w:rPr>
          <w:sz w:val="22"/>
          <w:szCs w:val="22"/>
          <w:lang w:val="en-AU"/>
        </w:rPr>
        <w:t xml:space="preserve"> Over this period of time I had grown to be oddly attracted to him</w:t>
      </w:r>
      <w:ins w:id="28" w:author="Radar Games" w:date="2017-06-08T20:25:00Z">
        <w:r w:rsidR="00D60945">
          <w:rPr>
            <w:sz w:val="22"/>
            <w:szCs w:val="22"/>
            <w:lang w:val="en-AU"/>
          </w:rPr>
          <w:t>,</w:t>
        </w:r>
      </w:ins>
      <w:r w:rsidR="00204D3F" w:rsidRPr="00965968">
        <w:rPr>
          <w:sz w:val="22"/>
          <w:szCs w:val="22"/>
          <w:lang w:val="en-AU"/>
        </w:rPr>
        <w:t xml:space="preserve"> the only problem with this was that he was black</w:t>
      </w:r>
      <w:ins w:id="29" w:author="Radar Games" w:date="2017-06-08T20:25:00Z">
        <w:r w:rsidR="00D60945">
          <w:rPr>
            <w:sz w:val="22"/>
            <w:szCs w:val="22"/>
            <w:lang w:val="en-AU"/>
          </w:rPr>
          <w:t xml:space="preserve">. This </w:t>
        </w:r>
      </w:ins>
      <w:ins w:id="30" w:author="Radar Games" w:date="2017-06-08T20:26:00Z">
        <w:r w:rsidR="00674DDE">
          <w:rPr>
            <w:sz w:val="22"/>
            <w:szCs w:val="22"/>
            <w:lang w:val="en-AU"/>
          </w:rPr>
          <w:t xml:space="preserve">sort </w:t>
        </w:r>
        <w:r w:rsidR="00D60945">
          <w:rPr>
            <w:sz w:val="22"/>
            <w:szCs w:val="22"/>
            <w:lang w:val="en-AU"/>
          </w:rPr>
          <w:t>attraction</w:t>
        </w:r>
      </w:ins>
      <w:ins w:id="31" w:author="Radar Games" w:date="2017-06-08T20:25:00Z">
        <w:r w:rsidR="00D60945">
          <w:rPr>
            <w:sz w:val="22"/>
            <w:szCs w:val="22"/>
            <w:lang w:val="en-AU"/>
          </w:rPr>
          <w:t xml:space="preserve"> </w:t>
        </w:r>
      </w:ins>
      <w:ins w:id="32" w:author="Radar Games" w:date="2017-06-08T20:26:00Z">
        <w:r w:rsidR="00D60945">
          <w:rPr>
            <w:sz w:val="22"/>
            <w:szCs w:val="22"/>
            <w:lang w:val="en-AU"/>
          </w:rPr>
          <w:t xml:space="preserve">would be looked down upon by the wider community </w:t>
        </w:r>
      </w:ins>
      <w:r w:rsidR="00204D3F" w:rsidRPr="00965968">
        <w:rPr>
          <w:sz w:val="22"/>
          <w:szCs w:val="22"/>
          <w:lang w:val="en-AU"/>
        </w:rPr>
        <w:t>.</w:t>
      </w:r>
      <w:r w:rsidR="00577572" w:rsidRPr="00965968">
        <w:rPr>
          <w:sz w:val="22"/>
          <w:szCs w:val="22"/>
          <w:lang w:val="en-AU"/>
        </w:rPr>
        <w:t xml:space="preserve"> My father was very vocal about what he thought </w:t>
      </w:r>
      <w:del w:id="33" w:author="Radar Games" w:date="2017-06-08T20:27:00Z">
        <w:r w:rsidR="00577572" w:rsidRPr="00965968" w:rsidDel="00674DDE">
          <w:rPr>
            <w:sz w:val="22"/>
            <w:szCs w:val="22"/>
            <w:lang w:val="en-AU"/>
          </w:rPr>
          <w:delText xml:space="preserve">about </w:delText>
        </w:r>
      </w:del>
      <w:ins w:id="34" w:author="Radar Games" w:date="2017-06-08T20:27:00Z">
        <w:r w:rsidR="00674DDE">
          <w:rPr>
            <w:sz w:val="22"/>
            <w:szCs w:val="22"/>
            <w:lang w:val="en-AU"/>
          </w:rPr>
          <w:t>of</w:t>
        </w:r>
        <w:r w:rsidR="00674DDE" w:rsidRPr="00965968">
          <w:rPr>
            <w:sz w:val="22"/>
            <w:szCs w:val="22"/>
            <w:lang w:val="en-AU"/>
          </w:rPr>
          <w:t xml:space="preserve"> </w:t>
        </w:r>
      </w:ins>
      <w:r w:rsidR="00577572" w:rsidRPr="00965968">
        <w:rPr>
          <w:sz w:val="22"/>
          <w:szCs w:val="22"/>
          <w:lang w:val="en-AU"/>
        </w:rPr>
        <w:t xml:space="preserve">the black community. He had always told me that the blacks were violent, volatile, vicious, disgusting, molesting, murderers. But from looking at Tom </w:t>
      </w:r>
      <w:ins w:id="35" w:author="Radar Games" w:date="2017-06-08T20:27:00Z">
        <w:r w:rsidR="00674DDE">
          <w:rPr>
            <w:sz w:val="22"/>
            <w:szCs w:val="22"/>
            <w:lang w:val="en-AU"/>
          </w:rPr>
          <w:t xml:space="preserve">every day </w:t>
        </w:r>
      </w:ins>
      <w:r w:rsidR="00577572" w:rsidRPr="00965968">
        <w:rPr>
          <w:sz w:val="22"/>
          <w:szCs w:val="22"/>
          <w:lang w:val="en-AU"/>
        </w:rPr>
        <w:t xml:space="preserve">for the past month I had </w:t>
      </w:r>
      <w:r w:rsidR="00475718" w:rsidRPr="00965968">
        <w:rPr>
          <w:sz w:val="22"/>
          <w:szCs w:val="22"/>
          <w:lang w:val="en-AU"/>
        </w:rPr>
        <w:t xml:space="preserve">not seen a single characteristic about him that would warrant me </w:t>
      </w:r>
      <w:ins w:id="36" w:author="Radar Games" w:date="2017-06-08T20:27:00Z">
        <w:r w:rsidR="00674DDE">
          <w:rPr>
            <w:sz w:val="22"/>
            <w:szCs w:val="22"/>
            <w:lang w:val="en-AU"/>
          </w:rPr>
          <w:t>sharing any of these opinions with my</w:t>
        </w:r>
      </w:ins>
      <w:ins w:id="37" w:author="Radar Games" w:date="2017-06-08T20:28:00Z">
        <w:r w:rsidR="00674DDE">
          <w:rPr>
            <w:sz w:val="22"/>
            <w:szCs w:val="22"/>
            <w:lang w:val="en-AU"/>
          </w:rPr>
          <w:t xml:space="preserve"> father</w:t>
        </w:r>
      </w:ins>
      <w:del w:id="38" w:author="Radar Games" w:date="2017-06-08T20:28:00Z">
        <w:r w:rsidR="00475718" w:rsidRPr="00965968" w:rsidDel="00674DDE">
          <w:rPr>
            <w:sz w:val="22"/>
            <w:szCs w:val="22"/>
            <w:lang w:val="en-AU"/>
          </w:rPr>
          <w:delText>thinking anything bad about him</w:delText>
        </w:r>
      </w:del>
      <w:r w:rsidR="00475718" w:rsidRPr="00965968">
        <w:rPr>
          <w:sz w:val="22"/>
          <w:szCs w:val="22"/>
          <w:lang w:val="en-AU"/>
        </w:rPr>
        <w:t>. He looked like</w:t>
      </w:r>
      <w:r w:rsidR="0058087B">
        <w:rPr>
          <w:sz w:val="22"/>
          <w:szCs w:val="22"/>
          <w:lang w:val="en-AU"/>
        </w:rPr>
        <w:t xml:space="preserve"> a young, caring and loving man. One thing that I coul</w:t>
      </w:r>
      <w:r w:rsidR="007E7C6B">
        <w:rPr>
          <w:sz w:val="22"/>
          <w:szCs w:val="22"/>
          <w:lang w:val="en-AU"/>
        </w:rPr>
        <w:t>d</w:t>
      </w:r>
      <w:r w:rsidR="00220CB2">
        <w:rPr>
          <w:sz w:val="22"/>
          <w:szCs w:val="22"/>
          <w:lang w:val="en-AU"/>
        </w:rPr>
        <w:t xml:space="preserve"> never understand about my father</w:t>
      </w:r>
      <w:ins w:id="39" w:author="Radar Games" w:date="2017-06-08T20:29:00Z">
        <w:r w:rsidR="00B472AB">
          <w:rPr>
            <w:sz w:val="22"/>
            <w:szCs w:val="22"/>
            <w:lang w:val="en-AU"/>
          </w:rPr>
          <w:t>’s opinions was</w:t>
        </w:r>
      </w:ins>
      <w:del w:id="40" w:author="Radar Games" w:date="2017-06-08T20:29:00Z">
        <w:r w:rsidR="00220CB2" w:rsidDel="00B472AB">
          <w:rPr>
            <w:sz w:val="22"/>
            <w:szCs w:val="22"/>
            <w:lang w:val="en-AU"/>
          </w:rPr>
          <w:delText xml:space="preserve"> is</w:delText>
        </w:r>
      </w:del>
      <w:r w:rsidR="00220CB2">
        <w:rPr>
          <w:sz w:val="22"/>
          <w:szCs w:val="22"/>
          <w:lang w:val="en-AU"/>
        </w:rPr>
        <w:t xml:space="preserve"> that he always told me that the blacks weren’t </w:t>
      </w:r>
      <w:r w:rsidR="00E67792">
        <w:rPr>
          <w:sz w:val="22"/>
          <w:szCs w:val="22"/>
          <w:lang w:val="en-AU"/>
        </w:rPr>
        <w:t>allowed freedom</w:t>
      </w:r>
      <w:del w:id="41" w:author="Radar Games" w:date="2017-06-08T20:31:00Z">
        <w:r w:rsidR="00E67792" w:rsidDel="00B472AB">
          <w:rPr>
            <w:sz w:val="22"/>
            <w:szCs w:val="22"/>
            <w:lang w:val="en-AU"/>
          </w:rPr>
          <w:delText>, but looking at Tom Robinson it seemed that he</w:delText>
        </w:r>
        <w:r w:rsidR="00593A91" w:rsidDel="00B472AB">
          <w:rPr>
            <w:sz w:val="22"/>
            <w:szCs w:val="22"/>
            <w:lang w:val="en-AU"/>
          </w:rPr>
          <w:delText xml:space="preserve"> had more freedom</w:delText>
        </w:r>
      </w:del>
      <w:ins w:id="42" w:author="Radar Games" w:date="2017-06-08T20:31:00Z">
        <w:r w:rsidR="00B472AB">
          <w:rPr>
            <w:sz w:val="22"/>
            <w:szCs w:val="22"/>
            <w:lang w:val="en-AU"/>
          </w:rPr>
          <w:t>, but</w:t>
        </w:r>
      </w:ins>
      <w:del w:id="43" w:author="Radar Games" w:date="2017-06-08T20:31:00Z">
        <w:r w:rsidR="00593A91" w:rsidDel="00B472AB">
          <w:rPr>
            <w:sz w:val="22"/>
            <w:szCs w:val="22"/>
            <w:lang w:val="en-AU"/>
          </w:rPr>
          <w:delText>.</w:delText>
        </w:r>
      </w:del>
      <w:r w:rsidR="00593A91">
        <w:rPr>
          <w:sz w:val="22"/>
          <w:szCs w:val="22"/>
          <w:lang w:val="en-AU"/>
        </w:rPr>
        <w:t xml:space="preserve"> </w:t>
      </w:r>
      <w:ins w:id="44" w:author="Radar Games" w:date="2017-06-08T20:31:00Z">
        <w:r w:rsidR="00B472AB">
          <w:rPr>
            <w:sz w:val="22"/>
            <w:szCs w:val="22"/>
            <w:lang w:val="en-AU"/>
          </w:rPr>
          <w:t>t</w:t>
        </w:r>
      </w:ins>
      <w:del w:id="45" w:author="Radar Games" w:date="2017-06-08T20:31:00Z">
        <w:r w:rsidR="00593A91" w:rsidDel="00B472AB">
          <w:rPr>
            <w:sz w:val="22"/>
            <w:szCs w:val="22"/>
            <w:lang w:val="en-AU"/>
          </w:rPr>
          <w:delText>T</w:delText>
        </w:r>
      </w:del>
      <w:r w:rsidR="00593A91">
        <w:rPr>
          <w:sz w:val="22"/>
          <w:szCs w:val="22"/>
          <w:lang w:val="en-AU"/>
        </w:rPr>
        <w:t>here he was, a black man walking around at his own will</w:t>
      </w:r>
      <w:r w:rsidR="00E67792">
        <w:rPr>
          <w:sz w:val="22"/>
          <w:szCs w:val="22"/>
          <w:lang w:val="en-AU"/>
        </w:rPr>
        <w:t xml:space="preserve"> </w:t>
      </w:r>
      <w:r w:rsidR="00593A91">
        <w:rPr>
          <w:sz w:val="22"/>
          <w:szCs w:val="22"/>
          <w:lang w:val="en-AU"/>
        </w:rPr>
        <w:t>and here I was, a white woman, that had never left the h</w:t>
      </w:r>
      <w:r w:rsidR="008A207C">
        <w:rPr>
          <w:sz w:val="22"/>
          <w:szCs w:val="22"/>
          <w:lang w:val="en-AU"/>
        </w:rPr>
        <w:t>ouse and was unable to leave</w:t>
      </w:r>
      <w:ins w:id="46" w:author="Radar Games" w:date="2017-06-08T20:31:00Z">
        <w:r w:rsidR="00B472AB">
          <w:rPr>
            <w:sz w:val="22"/>
            <w:szCs w:val="22"/>
            <w:lang w:val="en-AU"/>
          </w:rPr>
          <w:t>…</w:t>
        </w:r>
      </w:ins>
      <w:del w:id="47" w:author="Radar Games" w:date="2017-06-08T20:31:00Z">
        <w:r w:rsidR="008A207C" w:rsidDel="00B472AB">
          <w:rPr>
            <w:sz w:val="22"/>
            <w:szCs w:val="22"/>
            <w:lang w:val="en-AU"/>
          </w:rPr>
          <w:delText>,</w:delText>
        </w:r>
      </w:del>
      <w:r w:rsidR="008A207C">
        <w:rPr>
          <w:sz w:val="22"/>
          <w:szCs w:val="22"/>
          <w:lang w:val="en-AU"/>
        </w:rPr>
        <w:t xml:space="preserve"> h</w:t>
      </w:r>
      <w:r w:rsidR="00593A91">
        <w:rPr>
          <w:sz w:val="22"/>
          <w:szCs w:val="22"/>
          <w:lang w:val="en-AU"/>
        </w:rPr>
        <w:t>e had more f</w:t>
      </w:r>
      <w:r w:rsidR="008A207C">
        <w:rPr>
          <w:sz w:val="22"/>
          <w:szCs w:val="22"/>
          <w:lang w:val="en-AU"/>
        </w:rPr>
        <w:t>reedom than me.</w:t>
      </w:r>
    </w:p>
    <w:p w14:paraId="41CE94D3" w14:textId="77777777" w:rsidR="00546792" w:rsidRPr="008F5F50" w:rsidRDefault="00546792" w:rsidP="0026681A">
      <w:pPr>
        <w:rPr>
          <w:sz w:val="22"/>
          <w:szCs w:val="22"/>
        </w:rPr>
      </w:pPr>
    </w:p>
    <w:p w14:paraId="779B5505" w14:textId="659689B1" w:rsidR="00593A91" w:rsidRDefault="00413169" w:rsidP="00366B75">
      <w:pPr>
        <w:rPr>
          <w:sz w:val="22"/>
          <w:szCs w:val="22"/>
        </w:rPr>
      </w:pPr>
      <w:r>
        <w:rPr>
          <w:sz w:val="22"/>
          <w:szCs w:val="22"/>
        </w:rPr>
        <w:t>Over the past month I had begun to fantasies about how Tom would one day come into my home and take me away from this terrible place.</w:t>
      </w:r>
      <w:r w:rsidR="00D83AC9">
        <w:rPr>
          <w:sz w:val="22"/>
          <w:szCs w:val="22"/>
        </w:rPr>
        <w:t xml:space="preserve"> I had dreamed that one day he would come past on his way back how from the cotton fields</w:t>
      </w:r>
      <w:r w:rsidR="00EC4117">
        <w:rPr>
          <w:sz w:val="22"/>
          <w:szCs w:val="22"/>
        </w:rPr>
        <w:t xml:space="preserve"> he would come into my house </w:t>
      </w:r>
      <w:r w:rsidR="00366B75">
        <w:rPr>
          <w:sz w:val="22"/>
          <w:szCs w:val="22"/>
        </w:rPr>
        <w:t xml:space="preserve">tell me how we are going to run away together then we would leave and run away together and I would never have to see this dreadful house ever again. As I emerged from my blissful haze I realized that I had been staring at him for this time. He was looking at me with confusion “oh no” I thought to myself “He might think that I’m weird”. </w:t>
      </w:r>
      <w:r w:rsidR="001D38E0">
        <w:rPr>
          <w:sz w:val="22"/>
          <w:szCs w:val="22"/>
        </w:rPr>
        <w:t>So,</w:t>
      </w:r>
      <w:r w:rsidR="00366B75">
        <w:rPr>
          <w:sz w:val="22"/>
          <w:szCs w:val="22"/>
        </w:rPr>
        <w:t xml:space="preserve"> I raised my hand and waved at him with a </w:t>
      </w:r>
      <w:r w:rsidR="00CA36E4">
        <w:rPr>
          <w:sz w:val="22"/>
          <w:szCs w:val="22"/>
        </w:rPr>
        <w:t>small but polite grin “Hello Tom” I said. Tom looked at me with surprise “Hello Madame” he said back to me, he turned to look forward and continued pacing his way down the street</w:t>
      </w:r>
      <w:r w:rsidR="005827AB">
        <w:rPr>
          <w:sz w:val="22"/>
          <w:szCs w:val="22"/>
        </w:rPr>
        <w:t>. I sat there gazing at him as he slowly paced towards the horizon, I watched him gracefully disappear over the horizon.</w:t>
      </w:r>
      <w:r w:rsidR="00CA36E4">
        <w:rPr>
          <w:sz w:val="22"/>
          <w:szCs w:val="22"/>
        </w:rPr>
        <w:t xml:space="preserve"> </w:t>
      </w:r>
    </w:p>
    <w:p w14:paraId="09311334" w14:textId="77777777" w:rsidR="00604472" w:rsidRDefault="00604472" w:rsidP="00366B75">
      <w:pPr>
        <w:rPr>
          <w:sz w:val="22"/>
          <w:szCs w:val="22"/>
        </w:rPr>
      </w:pPr>
    </w:p>
    <w:p w14:paraId="3ABA6CEF" w14:textId="5FD87C48" w:rsidR="00604472" w:rsidDel="00B472AB" w:rsidRDefault="00604472" w:rsidP="00366B75">
      <w:pPr>
        <w:rPr>
          <w:del w:id="48" w:author="Radar Games" w:date="2017-06-08T20:32:00Z"/>
          <w:sz w:val="22"/>
          <w:szCs w:val="22"/>
        </w:rPr>
      </w:pPr>
      <w:r>
        <w:rPr>
          <w:sz w:val="22"/>
          <w:szCs w:val="22"/>
        </w:rPr>
        <w:t>I sat the for a while just staring at where I had last saw Tom. He was the real reason that I enjoyed sitting her, seeing him was the best part of my day</w:t>
      </w:r>
      <w:r w:rsidR="00A01422">
        <w:rPr>
          <w:sz w:val="22"/>
          <w:szCs w:val="22"/>
        </w:rPr>
        <w:t>, he allowed me to escape from my horrible situation. “One day” I said to myself “One day I will leave this place behind me”, That was one of the only promises I ever made to myself</w:t>
      </w:r>
      <w:r w:rsidR="00F35852">
        <w:rPr>
          <w:sz w:val="22"/>
          <w:szCs w:val="22"/>
        </w:rPr>
        <w:t xml:space="preserve"> that someday I will leave th</w:t>
      </w:r>
      <w:r w:rsidR="00113C57">
        <w:rPr>
          <w:sz w:val="22"/>
          <w:szCs w:val="22"/>
        </w:rPr>
        <w:t>is house and never come back an when that day came it would be the best day I will experience in my life.</w:t>
      </w:r>
      <w:ins w:id="49" w:author="Radar Games" w:date="2017-06-08T20:33:00Z">
        <w:r w:rsidR="00816AF7">
          <w:rPr>
            <w:sz w:val="22"/>
            <w:szCs w:val="22"/>
          </w:rPr>
          <w:t xml:space="preserve"> </w:t>
        </w:r>
      </w:ins>
      <w:bookmarkStart w:id="50" w:name="_GoBack"/>
      <w:bookmarkEnd w:id="50"/>
    </w:p>
    <w:p w14:paraId="1F575904" w14:textId="77777777" w:rsidR="00113C57" w:rsidDel="00B472AB" w:rsidRDefault="00113C57" w:rsidP="00366B75">
      <w:pPr>
        <w:rPr>
          <w:del w:id="51" w:author="Radar Games" w:date="2017-06-08T20:32:00Z"/>
          <w:sz w:val="22"/>
          <w:szCs w:val="22"/>
        </w:rPr>
      </w:pPr>
    </w:p>
    <w:p w14:paraId="6C03862D" w14:textId="446577E6" w:rsidR="00113C57" w:rsidRPr="008F5F50" w:rsidRDefault="00113C57" w:rsidP="00816AF7">
      <w:pPr>
        <w:rPr>
          <w:sz w:val="22"/>
          <w:szCs w:val="22"/>
        </w:rPr>
      </w:pPr>
      <w:r>
        <w:rPr>
          <w:sz w:val="22"/>
          <w:szCs w:val="22"/>
        </w:rPr>
        <w:t>It was completely dark now as I sat on the porch I could hear the subtle</w:t>
      </w:r>
      <w:r w:rsidR="00EB76ED">
        <w:rPr>
          <w:sz w:val="22"/>
          <w:szCs w:val="22"/>
        </w:rPr>
        <w:t xml:space="preserve"> hooting of an owl in the distance</w:t>
      </w:r>
      <w:r w:rsidR="006E3671">
        <w:rPr>
          <w:sz w:val="22"/>
          <w:szCs w:val="22"/>
        </w:rPr>
        <w:t xml:space="preserve">. Then a loud snap of a branch </w:t>
      </w:r>
      <w:r w:rsidR="00CF09A5">
        <w:rPr>
          <w:sz w:val="22"/>
          <w:szCs w:val="22"/>
        </w:rPr>
        <w:t xml:space="preserve">pierced through the </w:t>
      </w:r>
      <w:r w:rsidR="00C26210">
        <w:rPr>
          <w:sz w:val="22"/>
          <w:szCs w:val="22"/>
        </w:rPr>
        <w:t xml:space="preserve">silence “Hey Kiddy” I heard to my left. I quickly snapped my </w:t>
      </w:r>
      <w:del w:id="52" w:author="Radar Games" w:date="2017-06-08T20:33:00Z">
        <w:r w:rsidR="00C26210" w:rsidDel="00B472AB">
          <w:rPr>
            <w:sz w:val="22"/>
            <w:szCs w:val="22"/>
          </w:rPr>
          <w:delText xml:space="preserve">neck </w:delText>
        </w:r>
      </w:del>
      <w:ins w:id="53" w:author="Radar Games" w:date="2017-06-08T20:33:00Z">
        <w:r w:rsidR="00B472AB">
          <w:rPr>
            <w:sz w:val="22"/>
            <w:szCs w:val="22"/>
          </w:rPr>
          <w:t>head</w:t>
        </w:r>
        <w:r w:rsidR="00B472AB">
          <w:rPr>
            <w:sz w:val="22"/>
            <w:szCs w:val="22"/>
          </w:rPr>
          <w:t xml:space="preserve"> </w:t>
        </w:r>
      </w:ins>
      <w:r w:rsidR="00C26210">
        <w:rPr>
          <w:sz w:val="22"/>
          <w:szCs w:val="22"/>
        </w:rPr>
        <w:t xml:space="preserve">right to </w:t>
      </w:r>
      <w:del w:id="54" w:author="Radar Games" w:date="2017-06-08T20:33:00Z">
        <w:r w:rsidR="00C26210" w:rsidDel="00B472AB">
          <w:rPr>
            <w:sz w:val="22"/>
            <w:szCs w:val="22"/>
          </w:rPr>
          <w:lastRenderedPageBreak/>
          <w:delText>look at</w:delText>
        </w:r>
      </w:del>
      <w:ins w:id="55" w:author="Radar Games" w:date="2017-06-08T20:33:00Z">
        <w:r w:rsidR="00B472AB">
          <w:rPr>
            <w:sz w:val="22"/>
            <w:szCs w:val="22"/>
          </w:rPr>
          <w:t>see</w:t>
        </w:r>
      </w:ins>
      <w:r w:rsidR="00C26210">
        <w:rPr>
          <w:sz w:val="22"/>
          <w:szCs w:val="22"/>
        </w:rPr>
        <w:t xml:space="preserve"> what had made the sound and to my despair I saw the man that haunted my nightmares, my father. </w:t>
      </w:r>
    </w:p>
    <w:sectPr w:rsidR="00113C57" w:rsidRPr="008F5F50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ar Games">
    <w15:presenceInfo w15:providerId="Windows Live" w15:userId="ec481e8c025ee2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C3"/>
    <w:rsid w:val="00037A49"/>
    <w:rsid w:val="00113C57"/>
    <w:rsid w:val="001D38E0"/>
    <w:rsid w:val="00200D43"/>
    <w:rsid w:val="00204D3F"/>
    <w:rsid w:val="00220CB2"/>
    <w:rsid w:val="0026681A"/>
    <w:rsid w:val="003405E8"/>
    <w:rsid w:val="00366B75"/>
    <w:rsid w:val="003D1E87"/>
    <w:rsid w:val="003F5141"/>
    <w:rsid w:val="00413169"/>
    <w:rsid w:val="0044506E"/>
    <w:rsid w:val="00475718"/>
    <w:rsid w:val="00476283"/>
    <w:rsid w:val="00496554"/>
    <w:rsid w:val="00546792"/>
    <w:rsid w:val="00577572"/>
    <w:rsid w:val="0058087B"/>
    <w:rsid w:val="005827AB"/>
    <w:rsid w:val="00593A91"/>
    <w:rsid w:val="00604472"/>
    <w:rsid w:val="00606C70"/>
    <w:rsid w:val="00674DDE"/>
    <w:rsid w:val="0068168E"/>
    <w:rsid w:val="006D6A71"/>
    <w:rsid w:val="006E3671"/>
    <w:rsid w:val="006F0B9E"/>
    <w:rsid w:val="006F3408"/>
    <w:rsid w:val="00772074"/>
    <w:rsid w:val="00775827"/>
    <w:rsid w:val="00795F15"/>
    <w:rsid w:val="007E7C6B"/>
    <w:rsid w:val="00814727"/>
    <w:rsid w:val="00816AF7"/>
    <w:rsid w:val="0085226B"/>
    <w:rsid w:val="008A207C"/>
    <w:rsid w:val="008B5F23"/>
    <w:rsid w:val="008F5F50"/>
    <w:rsid w:val="00953091"/>
    <w:rsid w:val="00965968"/>
    <w:rsid w:val="00971CFD"/>
    <w:rsid w:val="009B6519"/>
    <w:rsid w:val="009D4115"/>
    <w:rsid w:val="00A01422"/>
    <w:rsid w:val="00A25500"/>
    <w:rsid w:val="00A3753B"/>
    <w:rsid w:val="00A56751"/>
    <w:rsid w:val="00A80A30"/>
    <w:rsid w:val="00AA59EB"/>
    <w:rsid w:val="00B472AB"/>
    <w:rsid w:val="00B558C3"/>
    <w:rsid w:val="00B91F54"/>
    <w:rsid w:val="00BB2179"/>
    <w:rsid w:val="00BF33B6"/>
    <w:rsid w:val="00C26210"/>
    <w:rsid w:val="00C35826"/>
    <w:rsid w:val="00C516EE"/>
    <w:rsid w:val="00C51DFB"/>
    <w:rsid w:val="00CA36E4"/>
    <w:rsid w:val="00CF09A5"/>
    <w:rsid w:val="00D22C2E"/>
    <w:rsid w:val="00D41DCF"/>
    <w:rsid w:val="00D451C1"/>
    <w:rsid w:val="00D60945"/>
    <w:rsid w:val="00D62BA4"/>
    <w:rsid w:val="00D83AC9"/>
    <w:rsid w:val="00DC4219"/>
    <w:rsid w:val="00DD0800"/>
    <w:rsid w:val="00E54B17"/>
    <w:rsid w:val="00E67792"/>
    <w:rsid w:val="00EB76ED"/>
    <w:rsid w:val="00EC4117"/>
    <w:rsid w:val="00F0271A"/>
    <w:rsid w:val="00F35852"/>
    <w:rsid w:val="00F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56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58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B1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1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650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6</cp:revision>
  <dcterms:created xsi:type="dcterms:W3CDTF">2017-06-07T00:56:00Z</dcterms:created>
  <dcterms:modified xsi:type="dcterms:W3CDTF">2017-06-08T12:33:00Z</dcterms:modified>
</cp:coreProperties>
</file>